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673AA" w14:textId="77777777" w:rsidR="00A61BE8" w:rsidRPr="00F7533E" w:rsidRDefault="00394A12" w:rsidP="00A61BE8">
      <w:pPr>
        <w:ind w:left="284"/>
        <w:jc w:val="center"/>
        <w:rPr>
          <w:ins w:id="0" w:author="isayed" w:date="2009-06-14T13:08:00Z"/>
          <w:rFonts w:cs="Times New Roman"/>
          <w:b/>
          <w:sz w:val="20"/>
        </w:rPr>
      </w:pPr>
      <w:r>
        <w:rPr>
          <w:noProof/>
        </w:rPr>
        <w:pict w14:anchorId="50BC1D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s1045" type="#_x0000_t75" style="position:absolute;left:0;text-align:left;margin-left:-89.4pt;margin-top:-69.1pt;width:611.65pt;height:799.2pt;z-index:-5;visibility:visible;mso-position-horizontal-relative:margin;mso-height-relative:margin">
            <v:imagedata r:id="rId11" o:title=""/>
            <w10:wrap anchorx="margin"/>
          </v:shape>
        </w:pict>
      </w:r>
    </w:p>
    <w:p w14:paraId="0D8035A6" w14:textId="77777777" w:rsidR="000F439B" w:rsidRPr="00F7533E" w:rsidRDefault="000F439B">
      <w:pPr>
        <w:ind w:left="284"/>
        <w:jc w:val="center"/>
        <w:rPr>
          <w:rFonts w:cs="Times New Roman"/>
          <w:b/>
          <w:sz w:val="20"/>
        </w:rPr>
      </w:pPr>
    </w:p>
    <w:p w14:paraId="0A96E292" w14:textId="77777777" w:rsidR="000F439B" w:rsidRDefault="000F439B">
      <w:pPr>
        <w:ind w:left="284"/>
        <w:jc w:val="center"/>
        <w:rPr>
          <w:rFonts w:cs="Times New Roman"/>
          <w:b/>
          <w:sz w:val="20"/>
        </w:rPr>
      </w:pPr>
    </w:p>
    <w:p w14:paraId="597EB688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6D2D61C9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010D48D2" w14:textId="77777777" w:rsidR="004D3348" w:rsidRPr="00BE762D" w:rsidRDefault="004D3348" w:rsidP="004D3348">
      <w:pPr>
        <w:tabs>
          <w:tab w:val="left" w:pos="270"/>
        </w:tabs>
        <w:rPr>
          <w:color w:val="FF0000"/>
        </w:rPr>
      </w:pPr>
      <w:r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ab/>
      </w:r>
      <w:r>
        <w:rPr>
          <w:noProof/>
        </w:rPr>
        <w:pict w14:anchorId="5BCDF244">
          <v:roundrect id="AutoShape 104" o:spid="_x0000_s1040" style="position:absolute;left:0;text-align:left;margin-left:399pt;margin-top:745.2pt;width:193.2pt;height:39pt;z-index:1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" stroked="f"/>
        </w:pict>
      </w:r>
      <w:r>
        <w:rPr>
          <w:noProof/>
          <w:color w:val="FF0000"/>
        </w:rPr>
        <w:softHyphen/>
      </w:r>
      <w:r>
        <w:rPr>
          <w:noProof/>
          <w:color w:val="FF0000"/>
        </w:rPr>
        <w:softHyphen/>
      </w:r>
      <w:r>
        <w:rPr>
          <w:noProof/>
          <w:color w:val="FF0000"/>
        </w:rPr>
        <w:softHyphen/>
      </w:r>
      <w:r>
        <w:rPr>
          <w:noProof/>
          <w:color w:val="FF0000"/>
        </w:rPr>
        <w:softHyphen/>
      </w:r>
      <w:r>
        <w:rPr>
          <w:noProof/>
          <w:color w:val="FF0000"/>
        </w:rPr>
        <w:softHyphen/>
      </w:r>
      <w:r>
        <w:rPr>
          <w:noProof/>
          <w:color w:val="FF0000"/>
        </w:rPr>
        <w:softHyphen/>
      </w:r>
      <w:r>
        <w:rPr>
          <w:noProof/>
          <w:color w:val="FF0000"/>
        </w:rPr>
        <w:softHyphen/>
      </w:r>
      <w:r>
        <w:rPr>
          <w:noProof/>
          <w:color w:val="FF0000"/>
        </w:rPr>
        <w:softHyphen/>
      </w:r>
      <w:r w:rsidRPr="00BE762D">
        <w:rPr>
          <w:noProof/>
          <w:color w:val="FF0000"/>
        </w:rPr>
        <w:softHyphen/>
      </w:r>
    </w:p>
    <w:p w14:paraId="75AF49DF" w14:textId="77777777" w:rsidR="004D3348" w:rsidRDefault="004D3348" w:rsidP="004D3348">
      <w:pPr>
        <w:tabs>
          <w:tab w:val="left" w:pos="1516"/>
        </w:tabs>
        <w:ind w:left="284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ab/>
      </w:r>
    </w:p>
    <w:p w14:paraId="60B1E8F2" w14:textId="77777777" w:rsidR="004D3348" w:rsidRDefault="000E78A3">
      <w:pPr>
        <w:ind w:left="284"/>
        <w:jc w:val="center"/>
        <w:rPr>
          <w:rFonts w:cs="Times New Roman"/>
          <w:b/>
          <w:sz w:val="20"/>
        </w:rPr>
      </w:pPr>
      <w:r>
        <w:rPr>
          <w:noProof/>
        </w:rPr>
        <w:pict w14:anchorId="06D3F84B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-73.8pt;margin-top:16.5pt;width:139.2pt;height:89.4pt;z-index:6;visibility:visible;mso-wrap-style:non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hYZQ7KAIAAE4EAAAOAAAAAAAAAAAAAAAAAC4CAABkcnMvZTJvRG9j&#10;LnhtbFBLAQItABQABgAIAAAAIQBIWydy2wAAAAcBAAAPAAAAAAAAAAAAAAAAAIIEAABkcnMvZG93&#10;bnJldi54bWxQSwUGAAAAAAQABADzAAAAigUAAAAA&#10;" filled="f" stroked="f">
            <v:textbox style="mso-next-textbox:#_x0000_s1056;mso-fit-shape-to-text:t">
              <w:txbxContent>
                <w:p w14:paraId="04E82EB9" w14:textId="77777777" w:rsidR="000E78A3" w:rsidRDefault="000E78A3">
                  <w:r w:rsidRPr="000E78A3">
                    <w:rPr>
                      <w:noProof/>
                      <w:lang w:val="en-IN" w:eastAsia="en-IN" w:bidi="ar-SA"/>
                    </w:rPr>
                    <w:pict w14:anchorId="7B9B6228">
                      <v:shape id="Bild 1" o:spid="_x0000_i1027" type="#_x0000_t75" style="width:82.2pt;height:82.2pt;visibility:visible">
                        <v:imagedata r:id="rId12" o:title=""/>
                      </v:shape>
                    </w:pict>
                  </w:r>
                </w:p>
              </w:txbxContent>
            </v:textbox>
            <w10:wrap type="square"/>
          </v:shape>
        </w:pict>
      </w:r>
    </w:p>
    <w:p w14:paraId="244277BD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24F84FC0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6518342B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6C963108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58E3F0D2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3B9A9E4D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35B7CD09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67419CAC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5B245A7C" w14:textId="77777777" w:rsidR="004D3348" w:rsidRDefault="00920520" w:rsidP="00920520">
      <w:pPr>
        <w:tabs>
          <w:tab w:val="left" w:pos="528"/>
        </w:tabs>
        <w:ind w:left="284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ab/>
      </w:r>
    </w:p>
    <w:p w14:paraId="1CB02562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2C96EE61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3543C78C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044B0434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4CECF729" w14:textId="77777777" w:rsidR="004D3348" w:rsidRDefault="008354FF">
      <w:pPr>
        <w:ind w:left="284"/>
        <w:jc w:val="center"/>
        <w:rPr>
          <w:rFonts w:cs="Times New Roman"/>
          <w:b/>
          <w:sz w:val="20"/>
        </w:rPr>
      </w:pPr>
      <w:r>
        <w:rPr>
          <w:noProof/>
        </w:rPr>
        <w:pict w14:anchorId="0CE903B5">
          <v:shape id="Text Box 88" o:spid="_x0000_s1041" type="#_x0000_t202" style="position:absolute;left:0;text-align:left;margin-left:-91.2pt;margin-top:19.9pt;width:613.45pt;height:84.85pt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" fillcolor="#35cfb7" stroked="f">
            <v:textbox style="mso-next-textbox:#Text Box 88" inset="18pt,12.96pt,0,0">
              <w:txbxContent>
                <w:p w14:paraId="111A4E7D" w14:textId="77777777" w:rsidR="00920520" w:rsidRPr="008354FF" w:rsidRDefault="00920520" w:rsidP="00920520">
                  <w:pPr>
                    <w:spacing w:line="360" w:lineRule="auto"/>
                    <w:ind w:left="0"/>
                    <w:jc w:val="center"/>
                    <w:rPr>
                      <w:rFonts w:ascii="Poppins-light" w:eastAsia="SimSun" w:hAnsi="Poppins-light" w:cs="Leelawadee"/>
                      <w:b/>
                      <w:bCs/>
                      <w:iCs/>
                      <w:sz w:val="38"/>
                      <w:szCs w:val="38"/>
                      <w:lang w:val="en-IN"/>
                    </w:rPr>
                  </w:pPr>
                  <w:r w:rsidRPr="008354FF">
                    <w:rPr>
                      <w:rFonts w:ascii="Poppins-light" w:eastAsia="SimSun" w:hAnsi="Poppins-light" w:cs="Leelawadee"/>
                      <w:b/>
                      <w:bCs/>
                      <w:iCs/>
                      <w:sz w:val="38"/>
                      <w:szCs w:val="38"/>
                      <w:lang w:val="en-IN"/>
                    </w:rPr>
                    <w:t>M</w:t>
                  </w:r>
                  <w:r w:rsidR="001C3005" w:rsidRPr="008354FF">
                    <w:rPr>
                      <w:rFonts w:ascii="Poppins-light" w:eastAsia="SimSun" w:hAnsi="Poppins-light" w:cs="Leelawadee"/>
                      <w:b/>
                      <w:bCs/>
                      <w:iCs/>
                      <w:sz w:val="38"/>
                      <w:szCs w:val="38"/>
                      <w:lang w:val="en-IN"/>
                    </w:rPr>
                    <w:t>S6</w:t>
                  </w:r>
                  <w:r w:rsidRPr="008354FF">
                    <w:rPr>
                      <w:rFonts w:ascii="Poppins-light" w:eastAsia="SimSun" w:hAnsi="Poppins-light" w:cs="Leelawadee"/>
                      <w:b/>
                      <w:bCs/>
                      <w:iCs/>
                      <w:sz w:val="38"/>
                      <w:szCs w:val="38"/>
                      <w:lang w:val="en-IN"/>
                    </w:rPr>
                    <w:t>0</w:t>
                  </w:r>
                  <w:r w:rsidR="001C3005" w:rsidRPr="008354FF">
                    <w:rPr>
                      <w:rFonts w:ascii="Poppins-light" w:eastAsia="SimSun" w:hAnsi="Poppins-light" w:cs="Leelawadee"/>
                      <w:b/>
                      <w:bCs/>
                      <w:iCs/>
                      <w:sz w:val="38"/>
                      <w:szCs w:val="38"/>
                      <w:lang w:val="en-IN"/>
                    </w:rPr>
                    <w:t>32</w:t>
                  </w:r>
                  <w:r w:rsidRPr="008354FF">
                    <w:rPr>
                      <w:rFonts w:ascii="Poppins-light" w:eastAsia="SimSun" w:hAnsi="Poppins-light" w:cs="Leelawadee"/>
                      <w:b/>
                      <w:bCs/>
                      <w:iCs/>
                      <w:sz w:val="38"/>
                      <w:szCs w:val="38"/>
                      <w:lang w:val="en-IN"/>
                    </w:rPr>
                    <w:t xml:space="preserve">: </w:t>
                  </w:r>
                  <w:r w:rsidR="001C3005" w:rsidRPr="008354FF">
                    <w:rPr>
                      <w:rFonts w:ascii="Poppins-light" w:eastAsia="SimSun" w:hAnsi="Poppins-light" w:cs="Leelawadee"/>
                      <w:b/>
                      <w:bCs/>
                      <w:iCs/>
                      <w:sz w:val="38"/>
                      <w:szCs w:val="38"/>
                      <w:lang w:val="en-IN"/>
                    </w:rPr>
                    <w:t>PREDICTIVE AND PRESCRIPTIVE DATA ANALYTICS</w:t>
                  </w:r>
                </w:p>
                <w:p w14:paraId="3941C809" w14:textId="77777777" w:rsidR="008B7A27" w:rsidRPr="001C3005" w:rsidRDefault="001C3005" w:rsidP="00920520">
                  <w:pPr>
                    <w:tabs>
                      <w:tab w:val="clear" w:pos="851"/>
                    </w:tabs>
                    <w:spacing w:line="360" w:lineRule="auto"/>
                    <w:ind w:left="-180"/>
                    <w:jc w:val="center"/>
                    <w:rPr>
                      <w:rFonts w:ascii="Poppins-light" w:eastAsia="SimSun" w:hAnsi="Poppins-light" w:cs="Leelawadee"/>
                      <w:b/>
                      <w:sz w:val="48"/>
                      <w:szCs w:val="46"/>
                      <w:lang w:val="en-IN"/>
                    </w:rPr>
                  </w:pPr>
                  <w:r w:rsidRPr="001C3005">
                    <w:rPr>
                      <w:rFonts w:ascii="Poppins-light" w:eastAsia="SimSun" w:hAnsi="Poppins-light" w:cs="Leelawadee"/>
                      <w:b/>
                      <w:sz w:val="48"/>
                      <w:szCs w:val="46"/>
                      <w:lang w:val="en-IN"/>
                    </w:rPr>
                    <w:t>PROJECT REPORT</w:t>
                  </w:r>
                </w:p>
                <w:p w14:paraId="2BA3C4B5" w14:textId="77777777" w:rsidR="008B7A27" w:rsidRPr="007930B6" w:rsidRDefault="008B7A27" w:rsidP="007930B6">
                  <w:pPr>
                    <w:tabs>
                      <w:tab w:val="clear" w:pos="851"/>
                    </w:tabs>
                    <w:spacing w:line="192" w:lineRule="auto"/>
                    <w:ind w:left="-180"/>
                    <w:jc w:val="center"/>
                    <w:rPr>
                      <w:rFonts w:ascii="Poppins-light" w:hAnsi="Poppins-light"/>
                      <w:sz w:val="46"/>
                      <w:szCs w:val="60"/>
                      <w:lang w:val="en-IN"/>
                    </w:rPr>
                  </w:pPr>
                </w:p>
              </w:txbxContent>
            </v:textbox>
          </v:shape>
        </w:pict>
      </w:r>
    </w:p>
    <w:p w14:paraId="39D2C98B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668AB7AE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72B57469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363FD70F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4A2A181D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4BEBFD2E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375CB616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7AC244CD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09D67260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02EE70C5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1068E945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23C9BC49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0D48FA30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43B2C9B8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3CF18038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17D0BF29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3E424111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0EC6F35C" w14:textId="77777777" w:rsidR="004D3348" w:rsidRDefault="004839E5">
      <w:pPr>
        <w:ind w:left="284"/>
        <w:jc w:val="center"/>
        <w:rPr>
          <w:rFonts w:cs="Times New Roman"/>
          <w:b/>
          <w:sz w:val="20"/>
        </w:rPr>
      </w:pPr>
      <w:r>
        <w:rPr>
          <w:rFonts w:cs="Times New Roman"/>
          <w:b/>
          <w:noProof/>
          <w:sz w:val="20"/>
          <w:lang w:val="en-IN" w:eastAsia="en-IN" w:bidi="ar-SA"/>
        </w:rPr>
        <w:pict w14:anchorId="623FDB8B">
          <v:shape id="Text Box 2" o:spid="_x0000_s1052" type="#_x0000_t202" style="position:absolute;left:0;text-align:left;margin-left:94pt;margin-top:2.1pt;width:418.5pt;height:194.65pt;z-index: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HGwOlSkCAABOBAAADgAAAAAAAAAAAAAAAAAuAgAAZHJzL2Uyb0Rv&#10;Yy54bWxQSwECLQAUAAYACAAAACEASFsnctsAAAAHAQAADwAAAAAAAAAAAAAAAACDBAAAZHJzL2Rv&#10;d25yZXYueG1sUEsFBgAAAAAEAAQA8wAAAIsFAAAAAA==&#10;" filled="f" stroked="f">
            <v:textbox style="mso-next-textbox:#Text Box 2">
              <w:txbxContent>
                <w:p w14:paraId="4BE5948D" w14:textId="77777777" w:rsidR="008B7A27" w:rsidRPr="00F7533E" w:rsidRDefault="008B7A27" w:rsidP="00835545">
                  <w:pPr>
                    <w:pBdr>
                      <w:bottom w:val="single" w:sz="12" w:space="1" w:color="auto"/>
                    </w:pBdr>
                    <w:ind w:left="284"/>
                    <w:rPr>
                      <w:rFonts w:cs="Times New Roman"/>
                      <w:sz w:val="20"/>
                    </w:rPr>
                  </w:pPr>
                </w:p>
                <w:p w14:paraId="4180B685" w14:textId="77777777" w:rsidR="008B7A27" w:rsidRPr="00F7533E" w:rsidRDefault="008B7A27" w:rsidP="00835545">
                  <w:pPr>
                    <w:ind w:left="284"/>
                    <w:rPr>
                      <w:rFonts w:cs="Times New Roman"/>
                      <w:sz w:val="20"/>
                    </w:rPr>
                  </w:pPr>
                </w:p>
                <w:p w14:paraId="01E6E93B" w14:textId="77777777" w:rsidR="000E78A3" w:rsidRDefault="008B7A27" w:rsidP="00FB61A6">
                  <w:pPr>
                    <w:ind w:left="720" w:hanging="436"/>
                    <w:rPr>
                      <w:rFonts w:cs="Times New Roman"/>
                      <w:color w:val="0000FF"/>
                      <w:sz w:val="28"/>
                    </w:rPr>
                  </w:pPr>
                  <w:r w:rsidRPr="00F7533E">
                    <w:rPr>
                      <w:rFonts w:cs="Times New Roman"/>
                      <w:sz w:val="28"/>
                    </w:rPr>
                    <w:tab/>
                  </w:r>
                  <w:r w:rsidRPr="00F7533E">
                    <w:rPr>
                      <w:rFonts w:cs="Times New Roman"/>
                      <w:sz w:val="28"/>
                    </w:rPr>
                    <w:tab/>
                    <w:t xml:space="preserve">Prepared By: </w:t>
                  </w:r>
                  <w:r w:rsidRPr="00F7533E">
                    <w:rPr>
                      <w:rFonts w:cs="Times New Roman"/>
                      <w:sz w:val="28"/>
                    </w:rPr>
                    <w:tab/>
                  </w:r>
                  <w:proofErr w:type="gramStart"/>
                  <w:r w:rsidR="001C3005">
                    <w:rPr>
                      <w:rFonts w:cs="Times New Roman"/>
                      <w:color w:val="0000FF"/>
                      <w:sz w:val="28"/>
                    </w:rPr>
                    <w:t>Gerrit  Mertz</w:t>
                  </w:r>
                  <w:proofErr w:type="gramEnd"/>
                  <w:r w:rsidR="000E78A3">
                    <w:rPr>
                      <w:rFonts w:cs="Times New Roman"/>
                      <w:color w:val="0000FF"/>
                      <w:sz w:val="28"/>
                    </w:rPr>
                    <w:t xml:space="preserve"> (</w:t>
                  </w:r>
                  <w:r w:rsidR="001C3005">
                    <w:rPr>
                      <w:rFonts w:cs="Times New Roman"/>
                      <w:color w:val="0000FF"/>
                      <w:sz w:val="28"/>
                    </w:rPr>
                    <w:t>MS19F00</w:t>
                  </w:r>
                  <w:r w:rsidR="000E78A3" w:rsidRPr="000E78A3">
                    <w:rPr>
                      <w:rFonts w:cs="Times New Roman"/>
                      <w:color w:val="0000FF"/>
                      <w:sz w:val="28"/>
                    </w:rPr>
                    <w:t>4</w:t>
                  </w:r>
                  <w:r w:rsidR="000E78A3">
                    <w:rPr>
                      <w:rFonts w:cs="Times New Roman"/>
                      <w:color w:val="0000FF"/>
                      <w:sz w:val="28"/>
                    </w:rPr>
                    <w:t>)</w:t>
                  </w:r>
                </w:p>
                <w:p w14:paraId="128E38E7" w14:textId="77777777" w:rsidR="000E78A3" w:rsidRDefault="000E78A3" w:rsidP="00FB61A6">
                  <w:pPr>
                    <w:ind w:left="720" w:hanging="436"/>
                    <w:rPr>
                      <w:rFonts w:cs="Times New Roman"/>
                      <w:color w:val="0000FF"/>
                      <w:sz w:val="28"/>
                    </w:rPr>
                  </w:pPr>
                  <w:r>
                    <w:rPr>
                      <w:rFonts w:cs="Times New Roman"/>
                      <w:color w:val="0000FF"/>
                      <w:sz w:val="28"/>
                    </w:rPr>
                    <w:tab/>
                  </w:r>
                  <w:r>
                    <w:rPr>
                      <w:rFonts w:cs="Times New Roman"/>
                      <w:color w:val="0000FF"/>
                      <w:sz w:val="28"/>
                    </w:rPr>
                    <w:tab/>
                  </w:r>
                  <w:r>
                    <w:rPr>
                      <w:rFonts w:cs="Times New Roman"/>
                      <w:color w:val="0000FF"/>
                      <w:sz w:val="28"/>
                    </w:rPr>
                    <w:tab/>
                  </w:r>
                  <w:r>
                    <w:rPr>
                      <w:rFonts w:cs="Times New Roman"/>
                      <w:color w:val="0000FF"/>
                      <w:sz w:val="28"/>
                    </w:rPr>
                    <w:tab/>
                  </w:r>
                  <w:r w:rsidR="001C3005">
                    <w:rPr>
                      <w:rFonts w:cs="Times New Roman"/>
                      <w:color w:val="0000FF"/>
                      <w:sz w:val="28"/>
                    </w:rPr>
                    <w:t xml:space="preserve">Akash </w:t>
                  </w:r>
                  <w:proofErr w:type="spellStart"/>
                  <w:r w:rsidR="001C3005">
                    <w:rPr>
                      <w:rFonts w:cs="Times New Roman"/>
                      <w:color w:val="0000FF"/>
                      <w:sz w:val="28"/>
                    </w:rPr>
                    <w:t>Kumbhar</w:t>
                  </w:r>
                  <w:proofErr w:type="spellEnd"/>
                  <w:r>
                    <w:rPr>
                      <w:rFonts w:cs="Times New Roman"/>
                      <w:color w:val="0000FF"/>
                      <w:sz w:val="28"/>
                    </w:rPr>
                    <w:t xml:space="preserve"> (</w:t>
                  </w:r>
                  <w:r w:rsidR="001C3005">
                    <w:rPr>
                      <w:rFonts w:cs="Times New Roman"/>
                      <w:color w:val="0000FF"/>
                      <w:sz w:val="28"/>
                    </w:rPr>
                    <w:t>ED18S001</w:t>
                  </w:r>
                  <w:r>
                    <w:rPr>
                      <w:rFonts w:cs="Times New Roman"/>
                      <w:color w:val="0000FF"/>
                      <w:sz w:val="28"/>
                    </w:rPr>
                    <w:t>)</w:t>
                  </w:r>
                </w:p>
                <w:p w14:paraId="7529BFCC" w14:textId="77777777" w:rsidR="001C3005" w:rsidRDefault="001C3005" w:rsidP="00FB61A6">
                  <w:pPr>
                    <w:ind w:left="720" w:hanging="436"/>
                    <w:rPr>
                      <w:rFonts w:cs="Times New Roman"/>
                      <w:color w:val="0000FF"/>
                      <w:sz w:val="28"/>
                    </w:rPr>
                  </w:pPr>
                  <w:r>
                    <w:rPr>
                      <w:rFonts w:cs="Times New Roman"/>
                      <w:color w:val="0000FF"/>
                      <w:sz w:val="28"/>
                    </w:rPr>
                    <w:tab/>
                  </w:r>
                  <w:r>
                    <w:rPr>
                      <w:rFonts w:cs="Times New Roman"/>
                      <w:color w:val="0000FF"/>
                      <w:sz w:val="28"/>
                    </w:rPr>
                    <w:tab/>
                  </w:r>
                  <w:r>
                    <w:rPr>
                      <w:rFonts w:cs="Times New Roman"/>
                      <w:color w:val="0000FF"/>
                      <w:sz w:val="28"/>
                    </w:rPr>
                    <w:tab/>
                  </w:r>
                  <w:r>
                    <w:rPr>
                      <w:rFonts w:cs="Times New Roman"/>
                      <w:color w:val="0000FF"/>
                      <w:sz w:val="28"/>
                    </w:rPr>
                    <w:tab/>
                    <w:t>Vedant Anil Diwan (MS18A007)</w:t>
                  </w:r>
                </w:p>
                <w:p w14:paraId="5DAFE9B2" w14:textId="77777777" w:rsidR="008B7A27" w:rsidRDefault="000E78A3" w:rsidP="00FB61A6">
                  <w:pPr>
                    <w:ind w:left="720" w:hanging="436"/>
                    <w:rPr>
                      <w:rFonts w:cs="Times New Roman"/>
                      <w:color w:val="0000FF"/>
                      <w:sz w:val="28"/>
                    </w:rPr>
                  </w:pPr>
                  <w:r>
                    <w:rPr>
                      <w:rFonts w:cs="Times New Roman"/>
                      <w:color w:val="0000FF"/>
                      <w:sz w:val="28"/>
                    </w:rPr>
                    <w:tab/>
                  </w:r>
                  <w:r>
                    <w:rPr>
                      <w:rFonts w:cs="Times New Roman"/>
                      <w:color w:val="0000FF"/>
                      <w:sz w:val="28"/>
                    </w:rPr>
                    <w:tab/>
                  </w:r>
                  <w:r>
                    <w:rPr>
                      <w:rFonts w:cs="Times New Roman"/>
                      <w:color w:val="0000FF"/>
                      <w:sz w:val="28"/>
                    </w:rPr>
                    <w:tab/>
                  </w:r>
                  <w:r>
                    <w:rPr>
                      <w:rFonts w:cs="Times New Roman"/>
                      <w:color w:val="0000FF"/>
                      <w:sz w:val="28"/>
                    </w:rPr>
                    <w:tab/>
                    <w:t>S</w:t>
                  </w:r>
                  <w:r w:rsidR="008B7A27">
                    <w:rPr>
                      <w:rFonts w:cs="Times New Roman"/>
                      <w:color w:val="0000FF"/>
                      <w:sz w:val="28"/>
                    </w:rPr>
                    <w:t xml:space="preserve">anthosh </w:t>
                  </w:r>
                  <w:proofErr w:type="spellStart"/>
                  <w:r w:rsidR="008B7A27">
                    <w:rPr>
                      <w:rFonts w:cs="Times New Roman"/>
                      <w:color w:val="0000FF"/>
                      <w:sz w:val="28"/>
                    </w:rPr>
                    <w:t>Egappan</w:t>
                  </w:r>
                  <w:proofErr w:type="spellEnd"/>
                  <w:r w:rsidR="008B7A27">
                    <w:rPr>
                      <w:rFonts w:cs="Times New Roman"/>
                      <w:color w:val="0000FF"/>
                      <w:sz w:val="28"/>
                    </w:rPr>
                    <w:t xml:space="preserve"> (MS18A037)</w:t>
                  </w:r>
                </w:p>
                <w:p w14:paraId="40A543C8" w14:textId="77777777" w:rsidR="008B7A27" w:rsidRPr="00F7533E" w:rsidRDefault="008B7A27" w:rsidP="00FB61A6">
                  <w:pPr>
                    <w:ind w:left="720" w:hanging="436"/>
                    <w:rPr>
                      <w:rFonts w:cs="Times New Roman"/>
                      <w:color w:val="0000FF"/>
                      <w:sz w:val="28"/>
                    </w:rPr>
                  </w:pPr>
                  <w:r>
                    <w:rPr>
                      <w:rFonts w:cs="Times New Roman"/>
                      <w:color w:val="0000FF"/>
                      <w:sz w:val="28"/>
                    </w:rPr>
                    <w:tab/>
                  </w:r>
                  <w:r>
                    <w:rPr>
                      <w:rFonts w:cs="Times New Roman"/>
                      <w:color w:val="0000FF"/>
                      <w:sz w:val="28"/>
                    </w:rPr>
                    <w:tab/>
                  </w:r>
                  <w:r>
                    <w:rPr>
                      <w:rFonts w:cs="Times New Roman"/>
                      <w:color w:val="0000FF"/>
                      <w:sz w:val="28"/>
                    </w:rPr>
                    <w:tab/>
                  </w:r>
                  <w:r>
                    <w:rPr>
                      <w:rFonts w:cs="Times New Roman"/>
                      <w:color w:val="0000FF"/>
                      <w:sz w:val="28"/>
                    </w:rPr>
                    <w:tab/>
                  </w:r>
                  <w:proofErr w:type="spellStart"/>
                  <w:r w:rsidR="001C3005">
                    <w:rPr>
                      <w:rFonts w:cs="Times New Roman"/>
                      <w:color w:val="0000FF"/>
                      <w:sz w:val="28"/>
                    </w:rPr>
                    <w:t>Suruj</w:t>
                  </w:r>
                  <w:proofErr w:type="spellEnd"/>
                  <w:r w:rsidR="001C3005">
                    <w:rPr>
                      <w:rFonts w:cs="Times New Roman"/>
                      <w:color w:val="0000FF"/>
                      <w:sz w:val="28"/>
                    </w:rPr>
                    <w:t xml:space="preserve"> S (MS18A048</w:t>
                  </w:r>
                  <w:r w:rsidR="000E78A3">
                    <w:rPr>
                      <w:rFonts w:cs="Times New Roman"/>
                      <w:color w:val="0000FF"/>
                      <w:sz w:val="28"/>
                    </w:rPr>
                    <w:t>)</w:t>
                  </w:r>
                </w:p>
                <w:p w14:paraId="1F261BA3" w14:textId="77777777" w:rsidR="004839E5" w:rsidRDefault="008B7A27" w:rsidP="00835545">
                  <w:pPr>
                    <w:ind w:left="284"/>
                    <w:rPr>
                      <w:rFonts w:cs="Times New Roman"/>
                      <w:sz w:val="28"/>
                    </w:rPr>
                  </w:pPr>
                  <w:r>
                    <w:rPr>
                      <w:rFonts w:cs="Times New Roman"/>
                      <w:sz w:val="28"/>
                    </w:rPr>
                    <w:tab/>
                  </w:r>
                </w:p>
                <w:p w14:paraId="13FEF6BD" w14:textId="77777777" w:rsidR="008B7A27" w:rsidRPr="001C3005" w:rsidRDefault="004839E5" w:rsidP="001C3005">
                  <w:pPr>
                    <w:ind w:left="284"/>
                    <w:rPr>
                      <w:rFonts w:cs="Times New Roman"/>
                      <w:color w:val="0000FF"/>
                      <w:sz w:val="28"/>
                    </w:rPr>
                  </w:pPr>
                  <w:r>
                    <w:rPr>
                      <w:rFonts w:cs="Times New Roman"/>
                      <w:sz w:val="28"/>
                    </w:rPr>
                    <w:tab/>
                  </w:r>
                  <w:r w:rsidR="008B7A27" w:rsidRPr="00F7533E">
                    <w:rPr>
                      <w:rFonts w:cs="Times New Roman"/>
                      <w:sz w:val="28"/>
                    </w:rPr>
                    <w:t xml:space="preserve">Date: </w:t>
                  </w:r>
                  <w:r w:rsidR="008B7A27">
                    <w:rPr>
                      <w:rFonts w:cs="Times New Roman"/>
                      <w:sz w:val="28"/>
                    </w:rPr>
                    <w:tab/>
                  </w:r>
                  <w:r w:rsidR="008B7A27" w:rsidRPr="00F7533E">
                    <w:rPr>
                      <w:rFonts w:cs="Times New Roman"/>
                      <w:sz w:val="28"/>
                    </w:rPr>
                    <w:tab/>
                  </w:r>
                  <w:r w:rsidR="001C3005">
                    <w:rPr>
                      <w:rFonts w:cs="Times New Roman"/>
                      <w:color w:val="0000FF"/>
                      <w:sz w:val="28"/>
                    </w:rPr>
                    <w:t>December 4</w:t>
                  </w:r>
                  <w:r w:rsidR="00920520">
                    <w:rPr>
                      <w:rFonts w:cs="Times New Roman"/>
                      <w:color w:val="0000FF"/>
                      <w:sz w:val="28"/>
                      <w:vertAlign w:val="superscript"/>
                    </w:rPr>
                    <w:t>th</w:t>
                  </w:r>
                  <w:r w:rsidR="008B7A27">
                    <w:rPr>
                      <w:rFonts w:cs="Times New Roman"/>
                      <w:color w:val="0000FF"/>
                      <w:sz w:val="28"/>
                    </w:rPr>
                    <w:t>, 2019</w:t>
                  </w:r>
                </w:p>
                <w:p w14:paraId="374C5ED1" w14:textId="77777777" w:rsidR="008B7A27" w:rsidRPr="00F7533E" w:rsidRDefault="008B7A27" w:rsidP="00A80D3C">
                  <w:pPr>
                    <w:pBdr>
                      <w:bottom w:val="single" w:sz="12" w:space="1" w:color="auto"/>
                    </w:pBdr>
                    <w:ind w:left="284"/>
                    <w:rPr>
                      <w:rFonts w:cs="Times New Roman"/>
                      <w:sz w:val="20"/>
                    </w:rPr>
                  </w:pPr>
                </w:p>
                <w:p w14:paraId="07DE4D93" w14:textId="77777777" w:rsidR="008B7A27" w:rsidRPr="00F7533E" w:rsidRDefault="008B7A27" w:rsidP="00835545">
                  <w:pPr>
                    <w:pBdr>
                      <w:bottom w:val="single" w:sz="12" w:space="1" w:color="auto"/>
                    </w:pBdr>
                    <w:ind w:left="284"/>
                    <w:rPr>
                      <w:rFonts w:cs="Times New Roman"/>
                      <w:sz w:val="20"/>
                    </w:rPr>
                  </w:pPr>
                </w:p>
                <w:p w14:paraId="7652A51D" w14:textId="77777777" w:rsidR="008B7A27" w:rsidRPr="00F7533E" w:rsidRDefault="008B7A27" w:rsidP="00835545">
                  <w:pPr>
                    <w:ind w:left="284"/>
                    <w:rPr>
                      <w:rFonts w:cs="Times New Roman"/>
                      <w:sz w:val="20"/>
                    </w:rPr>
                  </w:pPr>
                </w:p>
                <w:p w14:paraId="5B9549E3" w14:textId="77777777" w:rsidR="008B7A27" w:rsidRDefault="008B7A27" w:rsidP="00C61713">
                  <w:pPr>
                    <w:ind w:left="0"/>
                  </w:pPr>
                </w:p>
              </w:txbxContent>
            </v:textbox>
            <w10:wrap type="square"/>
          </v:shape>
        </w:pict>
      </w:r>
    </w:p>
    <w:p w14:paraId="0172BD29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29CF6BDE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1569F04E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1C349859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28C54C69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34113193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12A792EF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41BC9156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7A205C67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4685E0F1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19134B67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14407DB2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0922CFE3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178DF01D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3B41484D" w14:textId="77777777" w:rsidR="004D3348" w:rsidRDefault="004D3348">
      <w:pPr>
        <w:ind w:left="284"/>
        <w:jc w:val="center"/>
        <w:rPr>
          <w:rFonts w:cs="Times New Roman"/>
          <w:b/>
          <w:sz w:val="20"/>
        </w:rPr>
      </w:pPr>
    </w:p>
    <w:p w14:paraId="527F7B8D" w14:textId="77777777" w:rsidR="004D3348" w:rsidRDefault="00C61713">
      <w:pPr>
        <w:ind w:left="284"/>
        <w:jc w:val="center"/>
        <w:rPr>
          <w:rFonts w:cs="Times New Roman"/>
          <w:b/>
          <w:sz w:val="20"/>
        </w:rPr>
      </w:pPr>
      <w:r>
        <w:rPr>
          <w:noProof/>
          <w:lang w:val="en-IN" w:eastAsia="en-IN" w:bidi="ar-SA"/>
        </w:rPr>
        <w:pict w14:anchorId="46D64474">
          <v:shape id="_x0000_s1055" type="#_x0000_t202" style="position:absolute;left:0;text-align:left;margin-left:237.55pt;margin-top:37.05pt;width:283.1pt;height:50.1pt;z-index:5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2BjKQ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SbP5SZ8ammdk1sHY4DiQuOnA/aCkx+auqP++Z05Q&#10;oj4YVGc5nc3iNCRjNr9GKom79NSXHmY4QlU0UDJuNyFNUOLN3qGKW5n4jXKPmRxTxqZNtB8HLE7F&#10;pZ2ifv0G1j8B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zttgYykCAABOBAAADgAAAAAAAAAAAAAAAAAuAgAAZHJzL2Uyb0Rv&#10;Yy54bWxQSwECLQAUAAYACAAAACEASFsnctsAAAAHAQAADwAAAAAAAAAAAAAAAACDBAAAZHJzL2Rv&#10;d25yZXYueG1sUEsFBgAAAAAEAAQA8wAAAIsFAAAAAA==&#10;" stroked="f">
            <v:textbox style="mso-next-textbox:#_x0000_s1055">
              <w:txbxContent>
                <w:p w14:paraId="070EAEED" w14:textId="77777777" w:rsidR="008B7A27" w:rsidRDefault="008B7A27" w:rsidP="00C61713"/>
              </w:txbxContent>
            </v:textbox>
            <w10:wrap type="square"/>
          </v:shape>
        </w:pict>
      </w:r>
    </w:p>
    <w:p w14:paraId="7FB3B84B" w14:textId="77777777" w:rsidR="000F439B" w:rsidRPr="00F7533E" w:rsidRDefault="000F439B">
      <w:pPr>
        <w:rPr>
          <w:rFonts w:cs="Times New Roman"/>
        </w:rPr>
      </w:pPr>
    </w:p>
    <w:p w14:paraId="2CB220EA" w14:textId="77777777" w:rsidR="00BA4621" w:rsidRPr="000046C9" w:rsidRDefault="008354FF" w:rsidP="00A45A1C">
      <w:pPr>
        <w:widowControl w:val="0"/>
        <w:tabs>
          <w:tab w:val="clear" w:pos="851"/>
          <w:tab w:val="clear" w:pos="1701"/>
          <w:tab w:val="left" w:pos="540"/>
        </w:tabs>
        <w:autoSpaceDE w:val="0"/>
        <w:autoSpaceDN w:val="0"/>
        <w:adjustRightInd w:val="0"/>
        <w:spacing w:after="60"/>
        <w:ind w:left="0"/>
        <w:jc w:val="both"/>
        <w:rPr>
          <w:rFonts w:cs="Times New Roman"/>
          <w:b/>
          <w:szCs w:val="22"/>
          <w:u w:val="double"/>
          <w:lang w:val="en-GB"/>
        </w:rPr>
      </w:pPr>
      <w:bookmarkStart w:id="1" w:name="_Toc402256780"/>
      <w:bookmarkStart w:id="2" w:name="_Toc402462136"/>
      <w:bookmarkEnd w:id="1"/>
      <w:bookmarkEnd w:id="2"/>
      <w:r w:rsidRPr="00A302EE">
        <w:rPr>
          <w:rFonts w:cs="Times New Roman"/>
          <w:b/>
          <w:sz w:val="24"/>
          <w:szCs w:val="24"/>
          <w:u w:val="double"/>
          <w:lang w:val="en-GB"/>
        </w:rPr>
        <w:lastRenderedPageBreak/>
        <w:softHyphen/>
      </w:r>
      <w:r w:rsidRPr="005E7107">
        <w:rPr>
          <w:rFonts w:cs="Times New Roman"/>
          <w:b/>
          <w:szCs w:val="22"/>
          <w:u w:val="double"/>
          <w:lang w:val="en-GB"/>
        </w:rPr>
        <w:t>PROBLEM STATEMENT</w:t>
      </w:r>
      <w:r w:rsidR="000046C9">
        <w:rPr>
          <w:rFonts w:cs="Times New Roman"/>
          <w:b/>
          <w:szCs w:val="22"/>
          <w:u w:val="double"/>
          <w:lang w:val="en-GB"/>
        </w:rPr>
        <w:t xml:space="preserve">: </w:t>
      </w:r>
      <w:r w:rsidR="00BA4621" w:rsidRPr="005E7107">
        <w:rPr>
          <w:rFonts w:cs="Times New Roman"/>
          <w:szCs w:val="22"/>
          <w:lang w:val="en-GB"/>
        </w:rPr>
        <w:t>Prediction of the applicant going default in the next twelve months</w:t>
      </w:r>
      <w:r w:rsidR="00A302EE" w:rsidRPr="005E7107">
        <w:rPr>
          <w:rFonts w:cs="Times New Roman"/>
          <w:szCs w:val="22"/>
          <w:lang w:val="en-GB"/>
        </w:rPr>
        <w:t>.</w:t>
      </w:r>
    </w:p>
    <w:p w14:paraId="48A57AAA" w14:textId="77777777" w:rsidR="00A302EE" w:rsidRPr="005E7107" w:rsidRDefault="00A302EE" w:rsidP="00A45A1C">
      <w:pPr>
        <w:widowControl w:val="0"/>
        <w:tabs>
          <w:tab w:val="clear" w:pos="851"/>
          <w:tab w:val="clear" w:pos="1701"/>
          <w:tab w:val="left" w:pos="540"/>
        </w:tabs>
        <w:autoSpaceDE w:val="0"/>
        <w:autoSpaceDN w:val="0"/>
        <w:adjustRightInd w:val="0"/>
        <w:spacing w:after="60"/>
        <w:ind w:left="0"/>
        <w:jc w:val="both"/>
        <w:rPr>
          <w:rFonts w:cs="Times New Roman"/>
          <w:szCs w:val="22"/>
          <w:lang w:val="en-GB"/>
        </w:rPr>
      </w:pPr>
    </w:p>
    <w:p w14:paraId="0F5F9471" w14:textId="77777777" w:rsidR="00BA4621" w:rsidRPr="005E7107" w:rsidRDefault="00BA4621" w:rsidP="00A45A1C">
      <w:pPr>
        <w:widowControl w:val="0"/>
        <w:tabs>
          <w:tab w:val="clear" w:pos="851"/>
          <w:tab w:val="clear" w:pos="1701"/>
          <w:tab w:val="left" w:pos="540"/>
        </w:tabs>
        <w:autoSpaceDE w:val="0"/>
        <w:autoSpaceDN w:val="0"/>
        <w:adjustRightInd w:val="0"/>
        <w:spacing w:after="60"/>
        <w:ind w:left="0"/>
        <w:jc w:val="both"/>
        <w:rPr>
          <w:rFonts w:cs="Times New Roman"/>
          <w:b/>
          <w:szCs w:val="22"/>
          <w:u w:val="double"/>
          <w:lang w:val="en-GB"/>
        </w:rPr>
      </w:pPr>
      <w:r w:rsidRPr="005E7107">
        <w:rPr>
          <w:rFonts w:cs="Times New Roman"/>
          <w:b/>
          <w:szCs w:val="22"/>
          <w:u w:val="double"/>
          <w:lang w:val="en-GB"/>
        </w:rPr>
        <w:t>OBJECTIVE</w:t>
      </w:r>
    </w:p>
    <w:p w14:paraId="60CE6DDE" w14:textId="77777777" w:rsidR="00BA4621" w:rsidRPr="005E7107" w:rsidRDefault="00BA4621" w:rsidP="00A45A1C">
      <w:pPr>
        <w:pStyle w:val="NormalWeb"/>
        <w:spacing w:before="0" w:beforeAutospacing="0" w:after="60" w:afterAutospacing="0"/>
        <w:rPr>
          <w:color w:val="000000"/>
          <w:sz w:val="22"/>
          <w:szCs w:val="22"/>
        </w:rPr>
      </w:pPr>
      <w:r w:rsidRPr="005E7107">
        <w:rPr>
          <w:color w:val="000000"/>
          <w:sz w:val="22"/>
          <w:szCs w:val="22"/>
        </w:rPr>
        <w:t>To build a Machine Learning model for predicting whether the applicant will go a default or not.</w:t>
      </w:r>
      <w:r w:rsidRPr="005E7107">
        <w:rPr>
          <w:sz w:val="22"/>
          <w:szCs w:val="22"/>
        </w:rPr>
        <w:t xml:space="preserve"> It can be viewed as</w:t>
      </w:r>
      <w:r w:rsidRPr="005E7107">
        <w:rPr>
          <w:color w:val="000000"/>
          <w:sz w:val="22"/>
          <w:szCs w:val="22"/>
        </w:rPr>
        <w:t xml:space="preserve"> a Binary Classification problem. </w:t>
      </w:r>
    </w:p>
    <w:p w14:paraId="6A59CE0A" w14:textId="77777777" w:rsidR="00A302EE" w:rsidRPr="005E7107" w:rsidRDefault="00A302EE" w:rsidP="00A45A1C">
      <w:pPr>
        <w:pStyle w:val="NormalWeb"/>
        <w:spacing w:before="0" w:beforeAutospacing="0" w:after="60" w:afterAutospacing="0"/>
        <w:rPr>
          <w:sz w:val="22"/>
          <w:szCs w:val="22"/>
        </w:rPr>
      </w:pPr>
    </w:p>
    <w:p w14:paraId="12424128" w14:textId="77777777" w:rsidR="00BA4621" w:rsidRPr="005E7107" w:rsidRDefault="00BA4621" w:rsidP="00A45A1C">
      <w:pPr>
        <w:widowControl w:val="0"/>
        <w:tabs>
          <w:tab w:val="clear" w:pos="851"/>
          <w:tab w:val="clear" w:pos="1701"/>
          <w:tab w:val="left" w:pos="540"/>
        </w:tabs>
        <w:autoSpaceDE w:val="0"/>
        <w:autoSpaceDN w:val="0"/>
        <w:adjustRightInd w:val="0"/>
        <w:spacing w:after="60"/>
        <w:ind w:left="0"/>
        <w:jc w:val="both"/>
        <w:rPr>
          <w:rFonts w:cs="Times New Roman"/>
          <w:b/>
          <w:szCs w:val="22"/>
          <w:u w:val="double"/>
          <w:lang w:val="en-GB"/>
        </w:rPr>
      </w:pPr>
      <w:r w:rsidRPr="005E7107">
        <w:rPr>
          <w:rFonts w:cs="Times New Roman"/>
          <w:b/>
          <w:szCs w:val="22"/>
          <w:u w:val="double"/>
          <w:lang w:val="en-GB"/>
        </w:rPr>
        <w:t>ASSUMPTION</w:t>
      </w:r>
      <w:r w:rsidR="000046C9">
        <w:rPr>
          <w:rFonts w:cs="Times New Roman"/>
          <w:b/>
          <w:szCs w:val="22"/>
          <w:u w:val="double"/>
          <w:lang w:val="en-GB"/>
        </w:rPr>
        <w:t>S</w:t>
      </w:r>
    </w:p>
    <w:p w14:paraId="12CA681C" w14:textId="77777777" w:rsidR="00BA4621" w:rsidRPr="005E7107" w:rsidRDefault="00BA4621" w:rsidP="00A45A1C">
      <w:pPr>
        <w:pStyle w:val="NormalWeb"/>
        <w:numPr>
          <w:ilvl w:val="0"/>
          <w:numId w:val="38"/>
        </w:numPr>
        <w:spacing w:before="0" w:beforeAutospacing="0" w:after="60" w:afterAutospacing="0"/>
        <w:rPr>
          <w:sz w:val="22"/>
          <w:szCs w:val="22"/>
        </w:rPr>
      </w:pPr>
      <w:r w:rsidRPr="005E7107">
        <w:rPr>
          <w:color w:val="000000"/>
          <w:sz w:val="22"/>
          <w:szCs w:val="22"/>
        </w:rPr>
        <w:t>A resident of the city can submit only a single application form.</w:t>
      </w:r>
    </w:p>
    <w:p w14:paraId="7A08C612" w14:textId="77777777" w:rsidR="00BA4621" w:rsidRPr="005E7107" w:rsidRDefault="00BA4621" w:rsidP="00A45A1C">
      <w:pPr>
        <w:pStyle w:val="NormalWeb"/>
        <w:numPr>
          <w:ilvl w:val="0"/>
          <w:numId w:val="38"/>
        </w:numPr>
        <w:spacing w:before="0" w:beforeAutospacing="0" w:after="60" w:afterAutospacing="0"/>
        <w:rPr>
          <w:sz w:val="22"/>
          <w:szCs w:val="22"/>
        </w:rPr>
      </w:pPr>
      <w:r w:rsidRPr="005E7107">
        <w:rPr>
          <w:color w:val="000000"/>
          <w:sz w:val="22"/>
          <w:szCs w:val="22"/>
        </w:rPr>
        <w:t>None of the applications submitted are fraudulent.</w:t>
      </w:r>
    </w:p>
    <w:p w14:paraId="3DA3A0D1" w14:textId="77777777" w:rsidR="00BA4621" w:rsidRPr="005E7107" w:rsidRDefault="00BA4621" w:rsidP="00A45A1C">
      <w:pPr>
        <w:pStyle w:val="NormalWeb"/>
        <w:numPr>
          <w:ilvl w:val="0"/>
          <w:numId w:val="38"/>
        </w:numPr>
        <w:spacing w:before="0" w:beforeAutospacing="0" w:after="60" w:afterAutospacing="0"/>
        <w:rPr>
          <w:sz w:val="22"/>
          <w:szCs w:val="22"/>
        </w:rPr>
      </w:pPr>
      <w:r w:rsidRPr="005E7107">
        <w:rPr>
          <w:color w:val="000000"/>
          <w:sz w:val="22"/>
          <w:szCs w:val="22"/>
        </w:rPr>
        <w:t>Location ID of an applicant does not have an effect in this classification task.</w:t>
      </w:r>
    </w:p>
    <w:p w14:paraId="495D4A91" w14:textId="77777777" w:rsidR="00A302EE" w:rsidRPr="005E7107" w:rsidRDefault="00A302EE" w:rsidP="00A45A1C">
      <w:pPr>
        <w:pStyle w:val="NormalWeb"/>
        <w:spacing w:before="0" w:beforeAutospacing="0" w:after="60" w:afterAutospacing="0"/>
        <w:rPr>
          <w:color w:val="000000"/>
          <w:sz w:val="22"/>
          <w:szCs w:val="22"/>
        </w:rPr>
      </w:pPr>
    </w:p>
    <w:p w14:paraId="1B0271F2" w14:textId="77777777" w:rsidR="00A302EE" w:rsidRPr="005E7107" w:rsidRDefault="00A302EE" w:rsidP="00A45A1C">
      <w:pPr>
        <w:widowControl w:val="0"/>
        <w:tabs>
          <w:tab w:val="clear" w:pos="851"/>
          <w:tab w:val="clear" w:pos="1701"/>
          <w:tab w:val="left" w:pos="540"/>
        </w:tabs>
        <w:autoSpaceDE w:val="0"/>
        <w:autoSpaceDN w:val="0"/>
        <w:adjustRightInd w:val="0"/>
        <w:spacing w:after="60"/>
        <w:ind w:left="0"/>
        <w:jc w:val="both"/>
        <w:rPr>
          <w:rFonts w:cs="Times New Roman"/>
          <w:b/>
          <w:szCs w:val="22"/>
          <w:u w:val="double"/>
          <w:lang w:val="en-GB"/>
        </w:rPr>
      </w:pPr>
      <w:r w:rsidRPr="005E7107">
        <w:rPr>
          <w:rFonts w:cs="Times New Roman"/>
          <w:b/>
          <w:szCs w:val="22"/>
          <w:u w:val="double"/>
          <w:lang w:val="en-GB"/>
        </w:rPr>
        <w:t>DATA PREPROCESSING</w:t>
      </w:r>
    </w:p>
    <w:p w14:paraId="47DA1F84" w14:textId="77777777" w:rsidR="00A302EE" w:rsidRPr="005E7107" w:rsidRDefault="00A302EE" w:rsidP="00A45A1C">
      <w:pPr>
        <w:widowControl w:val="0"/>
        <w:tabs>
          <w:tab w:val="clear" w:pos="851"/>
          <w:tab w:val="clear" w:pos="1701"/>
          <w:tab w:val="left" w:pos="540"/>
        </w:tabs>
        <w:autoSpaceDE w:val="0"/>
        <w:autoSpaceDN w:val="0"/>
        <w:adjustRightInd w:val="0"/>
        <w:spacing w:after="60"/>
        <w:ind w:left="0"/>
        <w:jc w:val="both"/>
        <w:rPr>
          <w:rFonts w:cs="Times New Roman"/>
          <w:b/>
          <w:szCs w:val="22"/>
          <w:u w:val="double"/>
          <w:lang w:val="en-GB"/>
        </w:rPr>
      </w:pPr>
      <w:r w:rsidRPr="005E7107">
        <w:rPr>
          <w:color w:val="000000"/>
          <w:szCs w:val="22"/>
        </w:rPr>
        <w:t>The data had several missing entries which were labelled differently like “missing”, “</w:t>
      </w:r>
      <w:proofErr w:type="spellStart"/>
      <w:r w:rsidR="005E7107" w:rsidRPr="005E7107">
        <w:rPr>
          <w:color w:val="000000"/>
          <w:szCs w:val="22"/>
        </w:rPr>
        <w:t>na</w:t>
      </w:r>
      <w:proofErr w:type="spellEnd"/>
      <w:r w:rsidRPr="005E7107">
        <w:rPr>
          <w:color w:val="000000"/>
          <w:szCs w:val="22"/>
        </w:rPr>
        <w:t>”, “N/A”. All the missing values were converted to the same format and imputed using three methods – simple mean, KNN and predictive mean matching. Out of the three techniques, simple mean imputation worked well during model building.</w:t>
      </w:r>
    </w:p>
    <w:p w14:paraId="15F7D330" w14:textId="77777777" w:rsidR="00A302EE" w:rsidRPr="005E7107" w:rsidRDefault="00A302EE" w:rsidP="00A45A1C">
      <w:pPr>
        <w:keepLines w:val="0"/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ind w:left="0"/>
        <w:rPr>
          <w:rFonts w:cs="Times New Roman"/>
          <w:color w:val="000000"/>
          <w:szCs w:val="22"/>
          <w:lang w:val="en-IN" w:eastAsia="en-IN" w:bidi="ar-SA"/>
        </w:rPr>
      </w:pPr>
    </w:p>
    <w:p w14:paraId="5F6D8FCF" w14:textId="77777777" w:rsidR="005E7107" w:rsidRPr="005E7107" w:rsidRDefault="005E7107" w:rsidP="00A45A1C">
      <w:pPr>
        <w:keepLines w:val="0"/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ind w:left="0"/>
        <w:rPr>
          <w:rFonts w:cs="Times New Roman"/>
          <w:color w:val="000000"/>
          <w:szCs w:val="22"/>
          <w:lang w:val="en-IN" w:eastAsia="en-IN" w:bidi="ar-SA"/>
        </w:rPr>
      </w:pPr>
      <w:r w:rsidRPr="005E7107">
        <w:rPr>
          <w:rFonts w:cs="Times New Roman"/>
          <w:b/>
          <w:szCs w:val="22"/>
          <w:u w:val="double"/>
          <w:lang w:val="en-GB"/>
        </w:rPr>
        <w:t>METHODOL</w:t>
      </w:r>
      <w:r w:rsidR="000046C9">
        <w:rPr>
          <w:rFonts w:cs="Times New Roman"/>
          <w:b/>
          <w:szCs w:val="22"/>
          <w:u w:val="double"/>
          <w:lang w:val="en-GB"/>
        </w:rPr>
        <w:t>O</w:t>
      </w:r>
      <w:r w:rsidRPr="005E7107">
        <w:rPr>
          <w:rFonts w:cs="Times New Roman"/>
          <w:b/>
          <w:szCs w:val="22"/>
          <w:u w:val="double"/>
          <w:lang w:val="en-GB"/>
        </w:rPr>
        <w:t>GY</w:t>
      </w:r>
    </w:p>
    <w:p w14:paraId="0932DAF5" w14:textId="77777777" w:rsidR="00A302EE" w:rsidRPr="005E7107" w:rsidRDefault="005E7107" w:rsidP="00A45A1C">
      <w:pPr>
        <w:keepLines w:val="0"/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ind w:left="0"/>
        <w:rPr>
          <w:rFonts w:cs="Times New Roman"/>
          <w:b/>
          <w:szCs w:val="22"/>
          <w:lang w:val="en-IN" w:eastAsia="en-IN" w:bidi="ar-SA"/>
        </w:rPr>
      </w:pPr>
      <w:r>
        <w:rPr>
          <w:rFonts w:cs="Times New Roman"/>
          <w:b/>
          <w:color w:val="000000"/>
          <w:szCs w:val="22"/>
          <w:lang w:val="en-IN" w:eastAsia="en-IN" w:bidi="ar-SA"/>
        </w:rPr>
        <w:t>PART A</w:t>
      </w:r>
      <w:r w:rsidR="00A302EE" w:rsidRPr="00A302EE">
        <w:rPr>
          <w:rFonts w:cs="Times New Roman"/>
          <w:b/>
          <w:color w:val="000000"/>
          <w:szCs w:val="22"/>
          <w:lang w:val="en-IN" w:eastAsia="en-IN" w:bidi="ar-SA"/>
        </w:rPr>
        <w:t xml:space="preserve">: </w:t>
      </w:r>
      <w:r w:rsidRPr="005E7107">
        <w:rPr>
          <w:rFonts w:cs="Times New Roman"/>
          <w:b/>
          <w:color w:val="000000"/>
          <w:szCs w:val="22"/>
          <w:lang w:val="en-IN" w:eastAsia="en-IN" w:bidi="ar-SA"/>
        </w:rPr>
        <w:t xml:space="preserve">Significant Features </w:t>
      </w:r>
      <w:r w:rsidR="00A302EE" w:rsidRPr="005E7107">
        <w:rPr>
          <w:rFonts w:cs="Times New Roman"/>
          <w:b/>
          <w:color w:val="000000"/>
          <w:szCs w:val="22"/>
          <w:lang w:val="en-IN" w:eastAsia="en-IN" w:bidi="ar-SA"/>
        </w:rPr>
        <w:t xml:space="preserve">using </w:t>
      </w:r>
      <w:r w:rsidR="00A302EE" w:rsidRPr="00A302EE">
        <w:rPr>
          <w:rFonts w:cs="Times New Roman"/>
          <w:b/>
          <w:color w:val="000000"/>
          <w:szCs w:val="22"/>
          <w:lang w:val="en-IN" w:eastAsia="en-IN" w:bidi="ar-SA"/>
        </w:rPr>
        <w:t>Principal Component Analysis (PCA)</w:t>
      </w:r>
    </w:p>
    <w:p w14:paraId="7F06ABE9" w14:textId="77777777" w:rsidR="00A302EE" w:rsidRPr="00A302EE" w:rsidRDefault="00A302EE" w:rsidP="00A45A1C">
      <w:pPr>
        <w:keepLines w:val="0"/>
        <w:numPr>
          <w:ilvl w:val="0"/>
          <w:numId w:val="41"/>
        </w:numPr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jc w:val="both"/>
        <w:textAlignment w:val="baseline"/>
        <w:rPr>
          <w:rFonts w:cs="Times New Roman"/>
          <w:color w:val="000000"/>
          <w:szCs w:val="22"/>
          <w:lang w:val="en-IN" w:eastAsia="en-IN" w:bidi="ar-SA"/>
        </w:rPr>
      </w:pPr>
      <w:r w:rsidRPr="00A302EE">
        <w:rPr>
          <w:rFonts w:cs="Times New Roman"/>
          <w:color w:val="000000"/>
          <w:szCs w:val="22"/>
          <w:lang w:val="en-IN" w:eastAsia="en-IN" w:bidi="ar-SA"/>
        </w:rPr>
        <w:t>Column 48 was a location ID variable which is removed from the dataset because it has effect on the output variable.</w:t>
      </w:r>
    </w:p>
    <w:p w14:paraId="3DFE11B7" w14:textId="77777777" w:rsidR="00A302EE" w:rsidRPr="00A302EE" w:rsidRDefault="00A302EE" w:rsidP="00A45A1C">
      <w:pPr>
        <w:keepLines w:val="0"/>
        <w:numPr>
          <w:ilvl w:val="0"/>
          <w:numId w:val="41"/>
        </w:numPr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jc w:val="both"/>
        <w:textAlignment w:val="baseline"/>
        <w:rPr>
          <w:rFonts w:cs="Times New Roman"/>
          <w:color w:val="000000"/>
          <w:szCs w:val="22"/>
          <w:lang w:val="en-IN" w:eastAsia="en-IN" w:bidi="ar-SA"/>
        </w:rPr>
      </w:pPr>
      <w:r w:rsidRPr="00A302EE">
        <w:rPr>
          <w:rFonts w:cs="Times New Roman"/>
          <w:color w:val="000000"/>
          <w:szCs w:val="22"/>
          <w:lang w:val="en-IN" w:eastAsia="en-IN" w:bidi="ar-SA"/>
        </w:rPr>
        <w:t>Performing principal component analysis on the remaining 47 variables and selecting the features which have significant effect on the output.</w:t>
      </w:r>
    </w:p>
    <w:p w14:paraId="56FA6DEC" w14:textId="77777777" w:rsidR="00A302EE" w:rsidRPr="00A302EE" w:rsidRDefault="00A302EE" w:rsidP="00A45A1C">
      <w:pPr>
        <w:keepLines w:val="0"/>
        <w:numPr>
          <w:ilvl w:val="0"/>
          <w:numId w:val="41"/>
        </w:numPr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jc w:val="both"/>
        <w:textAlignment w:val="baseline"/>
        <w:rPr>
          <w:rFonts w:cs="Times New Roman"/>
          <w:color w:val="000000"/>
          <w:szCs w:val="22"/>
          <w:lang w:val="en-IN" w:eastAsia="en-IN" w:bidi="ar-SA"/>
        </w:rPr>
      </w:pPr>
      <w:r w:rsidRPr="00A302EE">
        <w:rPr>
          <w:rFonts w:cs="Times New Roman"/>
          <w:color w:val="000000"/>
          <w:szCs w:val="22"/>
          <w:lang w:val="en-IN" w:eastAsia="en-IN" w:bidi="ar-SA"/>
        </w:rPr>
        <w:t>PCA applied on input data (X) evaluates the Eigenvectors(47X47) and Eigenvalues (47X47) of the (X</w:t>
      </w:r>
      <w:r w:rsidRPr="00A302EE">
        <w:rPr>
          <w:rFonts w:cs="Times New Roman"/>
          <w:b/>
          <w:color w:val="000000"/>
          <w:szCs w:val="22"/>
          <w:vertAlign w:val="superscript"/>
          <w:lang w:val="en-IN" w:eastAsia="en-IN" w:bidi="ar-SA"/>
        </w:rPr>
        <w:t>T</w:t>
      </w:r>
      <w:r w:rsidRPr="00A302EE">
        <w:rPr>
          <w:rFonts w:cs="Times New Roman"/>
          <w:color w:val="000000"/>
          <w:szCs w:val="22"/>
          <w:lang w:val="en-IN" w:eastAsia="en-IN" w:bidi="ar-SA"/>
        </w:rPr>
        <w:t>X) matrix.</w:t>
      </w:r>
    </w:p>
    <w:p w14:paraId="6057EBC5" w14:textId="77777777" w:rsidR="00426153" w:rsidRDefault="00426153" w:rsidP="00A45A1C">
      <w:pPr>
        <w:keepLines w:val="0"/>
        <w:numPr>
          <w:ilvl w:val="0"/>
          <w:numId w:val="41"/>
        </w:numPr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jc w:val="both"/>
        <w:textAlignment w:val="baseline"/>
        <w:rPr>
          <w:rFonts w:cs="Times New Roman"/>
          <w:color w:val="000000"/>
          <w:szCs w:val="22"/>
          <w:lang w:val="en-IN" w:eastAsia="en-IN" w:bidi="ar-SA"/>
        </w:rPr>
      </w:pPr>
      <w:r>
        <w:rPr>
          <w:rFonts w:cs="Times New Roman"/>
          <w:color w:val="000000"/>
          <w:szCs w:val="22"/>
          <w:lang w:val="en-IN" w:eastAsia="en-IN" w:bidi="ar-SA"/>
        </w:rPr>
        <w:t>The graph below depicts</w:t>
      </w:r>
      <w:r w:rsidR="005E7107">
        <w:rPr>
          <w:rFonts w:cs="Times New Roman"/>
          <w:color w:val="000000"/>
          <w:szCs w:val="22"/>
          <w:lang w:val="en-IN" w:eastAsia="en-IN" w:bidi="ar-SA"/>
        </w:rPr>
        <w:t xml:space="preserve"> the </w:t>
      </w:r>
      <w:r>
        <w:rPr>
          <w:rFonts w:cs="Times New Roman"/>
          <w:color w:val="000000"/>
          <w:szCs w:val="22"/>
          <w:lang w:val="en-IN" w:eastAsia="en-IN" w:bidi="ar-SA"/>
        </w:rPr>
        <w:t xml:space="preserve">components of </w:t>
      </w:r>
      <w:r w:rsidR="005E7107">
        <w:rPr>
          <w:rFonts w:cs="Times New Roman"/>
          <w:color w:val="000000"/>
          <w:szCs w:val="22"/>
          <w:lang w:val="en-IN" w:eastAsia="en-IN" w:bidi="ar-SA"/>
        </w:rPr>
        <w:t>E</w:t>
      </w:r>
      <w:r w:rsidR="00A302EE" w:rsidRPr="00A302EE">
        <w:rPr>
          <w:rFonts w:cs="Times New Roman"/>
          <w:color w:val="000000"/>
          <w:szCs w:val="22"/>
          <w:lang w:val="en-IN" w:eastAsia="en-IN" w:bidi="ar-SA"/>
        </w:rPr>
        <w:t xml:space="preserve">igenvector (47X1) corresponding to maximum </w:t>
      </w:r>
      <w:r w:rsidR="005E7107">
        <w:rPr>
          <w:rFonts w:cs="Times New Roman"/>
          <w:color w:val="000000"/>
          <w:szCs w:val="22"/>
          <w:lang w:val="en-IN" w:eastAsia="en-IN" w:bidi="ar-SA"/>
        </w:rPr>
        <w:t>E</w:t>
      </w:r>
      <w:r w:rsidR="00A302EE" w:rsidRPr="00A302EE">
        <w:rPr>
          <w:rFonts w:cs="Times New Roman"/>
          <w:color w:val="000000"/>
          <w:szCs w:val="22"/>
          <w:lang w:val="en-IN" w:eastAsia="en-IN" w:bidi="ar-SA"/>
        </w:rPr>
        <w:t>igenvalue.</w:t>
      </w:r>
    </w:p>
    <w:p w14:paraId="27FCDA21" w14:textId="77777777" w:rsidR="00A302EE" w:rsidRPr="00A302EE" w:rsidRDefault="00426153" w:rsidP="00A45A1C">
      <w:pPr>
        <w:keepLines w:val="0"/>
        <w:numPr>
          <w:ilvl w:val="0"/>
          <w:numId w:val="41"/>
        </w:numPr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jc w:val="both"/>
        <w:textAlignment w:val="baseline"/>
        <w:rPr>
          <w:rFonts w:cs="Times New Roman"/>
          <w:color w:val="000000"/>
          <w:szCs w:val="22"/>
          <w:lang w:val="en-IN" w:eastAsia="en-IN" w:bidi="ar-SA"/>
        </w:rPr>
      </w:pPr>
      <w:r>
        <w:rPr>
          <w:rFonts w:cs="Times New Roman"/>
          <w:color w:val="000000"/>
          <w:szCs w:val="22"/>
          <w:lang w:val="en-IN" w:eastAsia="en-IN" w:bidi="ar-SA"/>
        </w:rPr>
        <w:t>Components of Eigenvector</w:t>
      </w:r>
      <w:r w:rsidRPr="00A302EE">
        <w:rPr>
          <w:rFonts w:cs="Times New Roman"/>
          <w:color w:val="000000"/>
          <w:szCs w:val="22"/>
          <w:lang w:val="en-IN" w:eastAsia="en-IN" w:bidi="ar-SA"/>
        </w:rPr>
        <w:t xml:space="preserve"> will be giving us information </w:t>
      </w:r>
      <w:r>
        <w:rPr>
          <w:rFonts w:cs="Times New Roman"/>
          <w:color w:val="000000"/>
          <w:szCs w:val="22"/>
          <w:lang w:val="en-IN" w:eastAsia="en-IN" w:bidi="ar-SA"/>
        </w:rPr>
        <w:t xml:space="preserve">about </w:t>
      </w:r>
      <w:r w:rsidRPr="00A302EE">
        <w:rPr>
          <w:rFonts w:cs="Times New Roman"/>
          <w:color w:val="000000"/>
          <w:szCs w:val="22"/>
          <w:lang w:val="en-IN" w:eastAsia="en-IN" w:bidi="ar-SA"/>
        </w:rPr>
        <w:t>weightage associated with each variable</w:t>
      </w:r>
      <w:r>
        <w:rPr>
          <w:rFonts w:cs="Times New Roman"/>
          <w:color w:val="000000"/>
          <w:szCs w:val="22"/>
          <w:lang w:val="en-IN" w:eastAsia="en-IN" w:bidi="ar-SA"/>
        </w:rPr>
        <w:t>.</w:t>
      </w:r>
      <w:r w:rsidR="005E7107">
        <w:rPr>
          <w:rFonts w:cs="Times New Roman"/>
          <w:color w:val="000000"/>
          <w:szCs w:val="22"/>
          <w:lang w:val="en-IN" w:eastAsia="en-IN" w:bidi="ar-SA"/>
        </w:rPr>
        <w:t xml:space="preserve"> </w:t>
      </w:r>
    </w:p>
    <w:p w14:paraId="2A48FD9B" w14:textId="77777777" w:rsidR="00A302EE" w:rsidRPr="00A302EE" w:rsidRDefault="00A302EE" w:rsidP="00A45A1C">
      <w:pPr>
        <w:keepLines w:val="0"/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ind w:left="0"/>
        <w:jc w:val="center"/>
        <w:rPr>
          <w:rFonts w:cs="Times New Roman"/>
          <w:sz w:val="24"/>
          <w:szCs w:val="24"/>
          <w:lang w:val="en-IN" w:eastAsia="en-IN" w:bidi="ar-SA"/>
        </w:rPr>
      </w:pPr>
      <w:r w:rsidRPr="00A302EE">
        <w:rPr>
          <w:rFonts w:cs="Times New Roman"/>
          <w:color w:val="000000"/>
          <w:szCs w:val="22"/>
          <w:bdr w:val="none" w:sz="0" w:space="0" w:color="auto" w:frame="1"/>
          <w:lang w:val="en-IN" w:eastAsia="en-IN" w:bidi="ar-SA"/>
        </w:rPr>
        <w:fldChar w:fldCharType="begin"/>
      </w:r>
      <w:r w:rsidRPr="00A302EE">
        <w:rPr>
          <w:rFonts w:cs="Times New Roman"/>
          <w:color w:val="000000"/>
          <w:szCs w:val="22"/>
          <w:bdr w:val="none" w:sz="0" w:space="0" w:color="auto" w:frame="1"/>
          <w:lang w:val="en-IN" w:eastAsia="en-IN" w:bidi="ar-SA"/>
        </w:rPr>
        <w:instrText xml:space="preserve"> INCLUDEPICTURE "https://lh4.googleusercontent.com/egCIfg9M6RhRiK1p-0cn73TPZQ7XGB2hGCN1bRQ3hs4wGzdjWsuo0IQwEq7at-fHaG711_FMIGpqbf36UT9jV9MvtAXXo6cEzlYijEBb6oY7TDkamFv76uF-4MhVPwfBwKDfdYWV" \* MERGEFORMATINET </w:instrText>
      </w:r>
      <w:r w:rsidRPr="00A302EE">
        <w:rPr>
          <w:rFonts w:cs="Times New Roman"/>
          <w:color w:val="000000"/>
          <w:szCs w:val="22"/>
          <w:bdr w:val="none" w:sz="0" w:space="0" w:color="auto" w:frame="1"/>
          <w:lang w:val="en-IN" w:eastAsia="en-IN" w:bidi="ar-SA"/>
        </w:rPr>
        <w:fldChar w:fldCharType="separate"/>
      </w:r>
      <w:r w:rsidR="000046C9" w:rsidRPr="00A302EE">
        <w:rPr>
          <w:rFonts w:cs="Times New Roman"/>
          <w:color w:val="000000"/>
          <w:szCs w:val="22"/>
          <w:bdr w:val="none" w:sz="0" w:space="0" w:color="auto" w:frame="1"/>
          <w:lang w:val="en-IN" w:eastAsia="en-IN" w:bidi="ar-SA"/>
        </w:rPr>
        <w:pict w14:anchorId="250CF1A1">
          <v:shape id="_x0000_i1025" type="#_x0000_t75" style="width:295.8pt;height:202.8pt">
            <v:imagedata r:id="rId13" r:href="rId14"/>
          </v:shape>
        </w:pict>
      </w:r>
      <w:r w:rsidRPr="00A302EE">
        <w:rPr>
          <w:rFonts w:cs="Times New Roman"/>
          <w:color w:val="000000"/>
          <w:szCs w:val="22"/>
          <w:bdr w:val="none" w:sz="0" w:space="0" w:color="auto" w:frame="1"/>
          <w:lang w:val="en-IN" w:eastAsia="en-IN" w:bidi="ar-SA"/>
        </w:rPr>
        <w:fldChar w:fldCharType="end"/>
      </w:r>
    </w:p>
    <w:p w14:paraId="4D35E013" w14:textId="77777777" w:rsidR="00A302EE" w:rsidRDefault="00A302EE" w:rsidP="00A45A1C">
      <w:pPr>
        <w:keepLines w:val="0"/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ind w:left="720"/>
        <w:jc w:val="center"/>
        <w:rPr>
          <w:rFonts w:cs="Times New Roman"/>
          <w:color w:val="000000"/>
          <w:szCs w:val="22"/>
          <w:lang w:val="en-IN" w:eastAsia="en-IN" w:bidi="ar-SA"/>
        </w:rPr>
      </w:pPr>
      <w:r w:rsidRPr="00A302EE">
        <w:rPr>
          <w:rFonts w:cs="Times New Roman"/>
          <w:color w:val="000000"/>
          <w:szCs w:val="22"/>
          <w:lang w:val="en-IN" w:eastAsia="en-IN" w:bidi="ar-SA"/>
        </w:rPr>
        <w:t xml:space="preserve">Figure </w:t>
      </w:r>
      <w:r w:rsidR="00DC5A57">
        <w:rPr>
          <w:rFonts w:cs="Times New Roman"/>
          <w:color w:val="000000"/>
          <w:szCs w:val="22"/>
          <w:lang w:val="en-IN" w:eastAsia="en-IN" w:bidi="ar-SA"/>
        </w:rPr>
        <w:t>1</w:t>
      </w:r>
      <w:r w:rsidRPr="00A302EE">
        <w:rPr>
          <w:rFonts w:cs="Times New Roman"/>
          <w:color w:val="000000"/>
          <w:szCs w:val="22"/>
          <w:lang w:val="en-IN" w:eastAsia="en-IN" w:bidi="ar-SA"/>
        </w:rPr>
        <w:t>: Distribution of coefficients associated with each variable</w:t>
      </w:r>
      <w:r w:rsidR="0089224D">
        <w:rPr>
          <w:rFonts w:cs="Times New Roman"/>
          <w:color w:val="000000"/>
          <w:szCs w:val="22"/>
          <w:lang w:val="en-IN" w:eastAsia="en-IN" w:bidi="ar-SA"/>
        </w:rPr>
        <w:t xml:space="preserve"> (Generated in </w:t>
      </w:r>
      <w:proofErr w:type="spellStart"/>
      <w:r w:rsidR="0089224D">
        <w:rPr>
          <w:rFonts w:cs="Times New Roman"/>
          <w:color w:val="000000"/>
          <w:szCs w:val="22"/>
          <w:lang w:val="en-IN" w:eastAsia="en-IN" w:bidi="ar-SA"/>
        </w:rPr>
        <w:t>Matlab</w:t>
      </w:r>
      <w:proofErr w:type="spellEnd"/>
      <w:r w:rsidR="0089224D">
        <w:rPr>
          <w:rFonts w:cs="Times New Roman"/>
          <w:color w:val="000000"/>
          <w:szCs w:val="22"/>
          <w:lang w:val="en-IN" w:eastAsia="en-IN" w:bidi="ar-SA"/>
        </w:rPr>
        <w:t>)</w:t>
      </w:r>
    </w:p>
    <w:p w14:paraId="26E21EA8" w14:textId="77777777" w:rsidR="000046C9" w:rsidRDefault="000046C9" w:rsidP="00A45A1C">
      <w:pPr>
        <w:keepLines w:val="0"/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ind w:left="720"/>
        <w:jc w:val="center"/>
        <w:rPr>
          <w:rFonts w:cs="Times New Roman"/>
          <w:sz w:val="24"/>
          <w:szCs w:val="24"/>
          <w:lang w:val="en-IN" w:eastAsia="en-IN" w:bidi="ar-SA"/>
        </w:rPr>
      </w:pPr>
    </w:p>
    <w:p w14:paraId="4BBEE022" w14:textId="77777777" w:rsidR="000046C9" w:rsidRPr="00A302EE" w:rsidRDefault="000046C9" w:rsidP="00A45A1C">
      <w:pPr>
        <w:keepLines w:val="0"/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ind w:left="720"/>
        <w:jc w:val="center"/>
        <w:rPr>
          <w:rFonts w:cs="Times New Roman"/>
          <w:sz w:val="24"/>
          <w:szCs w:val="24"/>
          <w:lang w:val="en-IN" w:eastAsia="en-IN" w:bidi="ar-SA"/>
        </w:rPr>
      </w:pPr>
    </w:p>
    <w:p w14:paraId="74A94EAB" w14:textId="77777777" w:rsidR="00426153" w:rsidRDefault="00426153" w:rsidP="00A45A1C">
      <w:pPr>
        <w:keepLines w:val="0"/>
        <w:numPr>
          <w:ilvl w:val="0"/>
          <w:numId w:val="43"/>
        </w:numPr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jc w:val="both"/>
        <w:textAlignment w:val="baseline"/>
        <w:rPr>
          <w:rFonts w:cs="Times New Roman"/>
          <w:color w:val="000000"/>
          <w:szCs w:val="22"/>
          <w:lang w:val="en-IN" w:eastAsia="en-IN" w:bidi="ar-SA"/>
        </w:rPr>
      </w:pPr>
      <w:r>
        <w:rPr>
          <w:rFonts w:cs="Times New Roman"/>
          <w:color w:val="000000"/>
          <w:szCs w:val="22"/>
          <w:lang w:val="en-IN" w:eastAsia="en-IN" w:bidi="ar-SA"/>
        </w:rPr>
        <w:t>It can be inferred that the v</w:t>
      </w:r>
      <w:r w:rsidR="00A302EE" w:rsidRPr="00A302EE">
        <w:rPr>
          <w:rFonts w:cs="Times New Roman"/>
          <w:color w:val="000000"/>
          <w:szCs w:val="22"/>
          <w:lang w:val="en-IN" w:eastAsia="en-IN" w:bidi="ar-SA"/>
        </w:rPr>
        <w:t>ariable index associated with components of eigenvector less than 0.05 are variables having les</w:t>
      </w:r>
      <w:r>
        <w:rPr>
          <w:rFonts w:cs="Times New Roman"/>
          <w:color w:val="000000"/>
          <w:szCs w:val="22"/>
          <w:lang w:val="en-IN" w:eastAsia="en-IN" w:bidi="ar-SA"/>
        </w:rPr>
        <w:t>s effect on the output variable.</w:t>
      </w:r>
    </w:p>
    <w:p w14:paraId="1E3BD98E" w14:textId="77777777" w:rsidR="00A302EE" w:rsidRPr="00A302EE" w:rsidRDefault="00426153" w:rsidP="00A45A1C">
      <w:pPr>
        <w:keepLines w:val="0"/>
        <w:numPr>
          <w:ilvl w:val="0"/>
          <w:numId w:val="43"/>
        </w:numPr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jc w:val="both"/>
        <w:textAlignment w:val="baseline"/>
        <w:rPr>
          <w:rFonts w:cs="Times New Roman"/>
          <w:color w:val="000000"/>
          <w:szCs w:val="22"/>
          <w:lang w:val="en-IN" w:eastAsia="en-IN" w:bidi="ar-SA"/>
        </w:rPr>
      </w:pPr>
      <w:r>
        <w:rPr>
          <w:rFonts w:cs="Times New Roman"/>
          <w:color w:val="000000"/>
          <w:szCs w:val="22"/>
          <w:lang w:val="en-IN" w:eastAsia="en-IN" w:bidi="ar-SA"/>
        </w:rPr>
        <w:t>It was also cross checked to ensure that the a</w:t>
      </w:r>
      <w:r w:rsidR="00A302EE" w:rsidRPr="00A302EE">
        <w:rPr>
          <w:rFonts w:cs="Times New Roman"/>
          <w:color w:val="000000"/>
          <w:szCs w:val="22"/>
          <w:lang w:val="en-IN" w:eastAsia="en-IN" w:bidi="ar-SA"/>
        </w:rPr>
        <w:t xml:space="preserve">ccuracy of the model </w:t>
      </w:r>
      <w:proofErr w:type="gramStart"/>
      <w:r w:rsidR="00A302EE" w:rsidRPr="00A302EE">
        <w:rPr>
          <w:rFonts w:cs="Times New Roman"/>
          <w:color w:val="000000"/>
          <w:szCs w:val="22"/>
          <w:lang w:val="en-IN" w:eastAsia="en-IN" w:bidi="ar-SA"/>
        </w:rPr>
        <w:t>still remains</w:t>
      </w:r>
      <w:proofErr w:type="gramEnd"/>
      <w:r w:rsidR="00A302EE" w:rsidRPr="00A302EE">
        <w:rPr>
          <w:rFonts w:cs="Times New Roman"/>
          <w:color w:val="000000"/>
          <w:szCs w:val="22"/>
          <w:lang w:val="en-IN" w:eastAsia="en-IN" w:bidi="ar-SA"/>
        </w:rPr>
        <w:t xml:space="preserve"> hence we can safely neglect these variables.  </w:t>
      </w:r>
    </w:p>
    <w:p w14:paraId="7915D18F" w14:textId="77777777" w:rsidR="00A302EE" w:rsidRDefault="00A302EE" w:rsidP="00A45A1C">
      <w:pPr>
        <w:keepLines w:val="0"/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ind w:left="0"/>
        <w:rPr>
          <w:rFonts w:cs="Times New Roman"/>
          <w:color w:val="000000"/>
          <w:szCs w:val="22"/>
          <w:lang w:val="en-IN" w:eastAsia="en-IN" w:bidi="ar-SA"/>
        </w:rPr>
      </w:pPr>
    </w:p>
    <w:p w14:paraId="551544E6" w14:textId="77777777" w:rsidR="001F771C" w:rsidRDefault="00A302EE" w:rsidP="00A45A1C">
      <w:pPr>
        <w:keepLines w:val="0"/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ind w:left="0"/>
        <w:rPr>
          <w:rFonts w:cs="Times New Roman"/>
          <w:b/>
          <w:color w:val="000000"/>
          <w:szCs w:val="22"/>
          <w:lang w:val="en-IN" w:eastAsia="en-IN" w:bidi="ar-SA"/>
        </w:rPr>
      </w:pPr>
      <w:r w:rsidRPr="00426153">
        <w:rPr>
          <w:rFonts w:cs="Times New Roman"/>
          <w:b/>
          <w:color w:val="000000"/>
          <w:szCs w:val="22"/>
          <w:lang w:val="en-IN" w:eastAsia="en-IN" w:bidi="ar-SA"/>
        </w:rPr>
        <w:t>PART B</w:t>
      </w:r>
      <w:r w:rsidR="00426153" w:rsidRPr="00426153">
        <w:rPr>
          <w:rFonts w:cs="Times New Roman"/>
          <w:b/>
          <w:color w:val="000000"/>
          <w:szCs w:val="22"/>
          <w:lang w:val="en-IN" w:eastAsia="en-IN" w:bidi="ar-SA"/>
        </w:rPr>
        <w:t>: Model Selection</w:t>
      </w:r>
    </w:p>
    <w:p w14:paraId="2C00FF67" w14:textId="77777777" w:rsidR="00426153" w:rsidRPr="001F771C" w:rsidRDefault="00426153" w:rsidP="00A45A1C">
      <w:pPr>
        <w:keepLines w:val="0"/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ind w:left="0"/>
        <w:rPr>
          <w:rFonts w:cs="Times New Roman"/>
          <w:sz w:val="24"/>
          <w:szCs w:val="24"/>
          <w:lang w:val="en-IN" w:eastAsia="en-IN" w:bidi="ar-SA"/>
        </w:rPr>
      </w:pPr>
      <w:r w:rsidRPr="00426153">
        <w:rPr>
          <w:rFonts w:cs="Times New Roman"/>
          <w:color w:val="000000"/>
          <w:szCs w:val="22"/>
          <w:lang w:val="en-IN" w:eastAsia="en-IN" w:bidi="ar-SA"/>
        </w:rPr>
        <w:t>We</w:t>
      </w:r>
      <w:r>
        <w:rPr>
          <w:rFonts w:cs="Times New Roman"/>
          <w:color w:val="000000"/>
          <w:szCs w:val="22"/>
          <w:lang w:val="en-IN" w:eastAsia="en-IN" w:bidi="ar-SA"/>
        </w:rPr>
        <w:t xml:space="preserve"> built base version of the prediction model using several algorithms and compared them based on their training and text accuracies. The performance of the different models has been tabulated below:</w:t>
      </w:r>
    </w:p>
    <w:p w14:paraId="3D52CFB6" w14:textId="77777777" w:rsidR="001F771C" w:rsidRPr="001F771C" w:rsidRDefault="001F771C" w:rsidP="00A45A1C">
      <w:pPr>
        <w:keepLines w:val="0"/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ind w:left="0"/>
        <w:rPr>
          <w:rFonts w:cs="Times New Roman"/>
          <w:sz w:val="24"/>
          <w:szCs w:val="24"/>
          <w:lang w:val="en-IN" w:eastAsia="en-IN" w:bidi="ar-SA"/>
        </w:rPr>
      </w:pPr>
    </w:p>
    <w:tbl>
      <w:tblPr>
        <w:tblW w:w="9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1333"/>
        <w:gridCol w:w="3501"/>
        <w:gridCol w:w="1530"/>
        <w:gridCol w:w="1340"/>
      </w:tblGrid>
      <w:tr w:rsidR="001F771C" w:rsidRPr="001F771C" w14:paraId="7551911D" w14:textId="77777777" w:rsidTr="00A71FF6">
        <w:trPr>
          <w:trHeight w:val="20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742EC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b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b/>
                <w:color w:val="000000"/>
                <w:szCs w:val="22"/>
                <w:lang w:val="en-IN" w:eastAsia="en-IN" w:bidi="ar-SA"/>
              </w:rPr>
              <w:t>Model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F2E5A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b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b/>
                <w:color w:val="000000"/>
                <w:szCs w:val="22"/>
                <w:lang w:val="en-IN" w:eastAsia="en-IN" w:bidi="ar-SA"/>
              </w:rPr>
              <w:t>Data Splitting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20BA3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b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b/>
                <w:color w:val="000000"/>
                <w:szCs w:val="22"/>
                <w:lang w:val="en-IN" w:eastAsia="en-IN" w:bidi="ar-SA"/>
              </w:rPr>
              <w:t>Parameter</w:t>
            </w:r>
            <w:r w:rsidR="00305AA8">
              <w:rPr>
                <w:rFonts w:cs="Times New Roman"/>
                <w:b/>
                <w:color w:val="000000"/>
                <w:szCs w:val="22"/>
                <w:lang w:val="en-IN" w:eastAsia="en-IN" w:bidi="ar-SA"/>
              </w:rPr>
              <w:t>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536FF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b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b/>
                <w:color w:val="000000"/>
                <w:szCs w:val="22"/>
                <w:lang w:val="en-IN" w:eastAsia="en-IN" w:bidi="ar-SA"/>
              </w:rPr>
              <w:t>Training Accuracy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B92C1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b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b/>
                <w:color w:val="000000"/>
                <w:szCs w:val="22"/>
                <w:lang w:val="en-IN" w:eastAsia="en-IN" w:bidi="ar-SA"/>
              </w:rPr>
              <w:t>Test </w:t>
            </w:r>
          </w:p>
          <w:p w14:paraId="3149BFD8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b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b/>
                <w:color w:val="000000"/>
                <w:szCs w:val="22"/>
                <w:lang w:val="en-IN" w:eastAsia="en-IN" w:bidi="ar-SA"/>
              </w:rPr>
              <w:t>Accuracy</w:t>
            </w:r>
          </w:p>
        </w:tc>
      </w:tr>
      <w:tr w:rsidR="001F771C" w:rsidRPr="001F771C" w14:paraId="3D41FCB1" w14:textId="77777777" w:rsidTr="00DC5A57">
        <w:trPr>
          <w:trHeight w:val="20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908F5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SVM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98FED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proofErr w:type="gramStart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80 :</w:t>
            </w:r>
            <w:proofErr w:type="gramEnd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 20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3204F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Kernel </w:t>
            </w:r>
            <w:proofErr w:type="gramStart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‘ </w:t>
            </w:r>
            <w:proofErr w:type="spellStart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Rbf</w:t>
            </w:r>
            <w:proofErr w:type="spellEnd"/>
            <w:proofErr w:type="gramEnd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 ’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B4CCC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 71.35%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DD646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70.86%</w:t>
            </w:r>
          </w:p>
        </w:tc>
      </w:tr>
      <w:tr w:rsidR="001F771C" w:rsidRPr="001F771C" w14:paraId="2ED1F979" w14:textId="77777777" w:rsidTr="00DC5A57">
        <w:trPr>
          <w:trHeight w:val="20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7F429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Ensemble </w:t>
            </w:r>
            <w:proofErr w:type="gramStart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of  Decision</w:t>
            </w:r>
            <w:proofErr w:type="gramEnd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 trees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E84EA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proofErr w:type="gramStart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80 :</w:t>
            </w:r>
            <w:proofErr w:type="gramEnd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 20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DCB71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Number of </w:t>
            </w:r>
            <w:proofErr w:type="gramStart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Iteration :</w:t>
            </w:r>
            <w:proofErr w:type="gramEnd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 1000 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27DFF" w14:textId="77777777" w:rsidR="001F771C" w:rsidRPr="001F771C" w:rsidRDefault="00305AA8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>
              <w:rPr>
                <w:rFonts w:cs="Times New Roman"/>
                <w:color w:val="000000"/>
                <w:szCs w:val="22"/>
                <w:lang w:val="en-IN" w:eastAsia="en-IN" w:bidi="ar-SA"/>
              </w:rPr>
              <w:t>76.3</w:t>
            </w:r>
            <w:r w:rsidR="001F771C"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1%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89892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75.91%</w:t>
            </w:r>
          </w:p>
        </w:tc>
      </w:tr>
      <w:tr w:rsidR="001F771C" w:rsidRPr="001F771C" w14:paraId="4205B9EA" w14:textId="77777777" w:rsidTr="00DC5A57">
        <w:trPr>
          <w:trHeight w:val="20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C6807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ANN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FC2EA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80:20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553D7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Hidden </w:t>
            </w:r>
            <w:proofErr w:type="gramStart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Layer :</w:t>
            </w:r>
            <w:proofErr w:type="gramEnd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 4</w:t>
            </w:r>
          </w:p>
          <w:p w14:paraId="7E5E27DB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Number of neurons in each </w:t>
            </w:r>
            <w:proofErr w:type="gramStart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layer :</w:t>
            </w:r>
            <w:proofErr w:type="gramEnd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 10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C0B12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72.06%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19DF6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71.71%</w:t>
            </w:r>
          </w:p>
        </w:tc>
      </w:tr>
      <w:tr w:rsidR="001F771C" w:rsidRPr="001F771C" w14:paraId="5532F963" w14:textId="77777777" w:rsidTr="00DC5A57">
        <w:trPr>
          <w:trHeight w:val="20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A0DC9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proofErr w:type="spellStart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XGBoost</w:t>
            </w:r>
            <w:proofErr w:type="spellEnd"/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FD8AC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80:20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813AD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Learning </w:t>
            </w:r>
            <w:proofErr w:type="gramStart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rate :</w:t>
            </w:r>
            <w:proofErr w:type="gramEnd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 0.15</w:t>
            </w:r>
          </w:p>
          <w:p w14:paraId="43B7C1D8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Max. </w:t>
            </w:r>
            <w:proofErr w:type="gramStart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depth :</w:t>
            </w:r>
            <w:proofErr w:type="gramEnd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 3</w:t>
            </w:r>
          </w:p>
          <w:p w14:paraId="7B9447D1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Min. child </w:t>
            </w:r>
            <w:proofErr w:type="gramStart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weight :</w:t>
            </w:r>
            <w:proofErr w:type="gramEnd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 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420A7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77.62%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566BC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76.84%</w:t>
            </w:r>
          </w:p>
        </w:tc>
      </w:tr>
      <w:tr w:rsidR="001F771C" w:rsidRPr="001F771C" w14:paraId="3B849BAC" w14:textId="77777777" w:rsidTr="00DC5A57">
        <w:trPr>
          <w:trHeight w:val="20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6398D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Logistic Regression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AA4AC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80:20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C3B24" w14:textId="77777777" w:rsidR="001F771C" w:rsidRPr="001F771C" w:rsidRDefault="00305AA8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rPr>
                <w:rFonts w:cs="Times New Roman"/>
                <w:szCs w:val="22"/>
                <w:lang w:val="en-IN" w:eastAsia="en-IN" w:bidi="ar-SA"/>
              </w:rPr>
            </w:pPr>
            <w:r>
              <w:rPr>
                <w:rFonts w:cs="Times New Roman"/>
                <w:szCs w:val="22"/>
                <w:lang w:val="en-IN" w:eastAsia="en-IN" w:bidi="ar-SA"/>
              </w:rPr>
              <w:t>Max iterations = 100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5BA0E" w14:textId="77777777" w:rsidR="001F771C" w:rsidRPr="001F771C" w:rsidRDefault="00305AA8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>
              <w:rPr>
                <w:rFonts w:cs="Times New Roman"/>
                <w:szCs w:val="22"/>
                <w:lang w:val="en-IN" w:eastAsia="en-IN" w:bidi="ar-SA"/>
              </w:rPr>
              <w:t>77.12%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F8D17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76.06%</w:t>
            </w:r>
          </w:p>
        </w:tc>
      </w:tr>
      <w:tr w:rsidR="001F771C" w:rsidRPr="001F771C" w14:paraId="25F76523" w14:textId="77777777" w:rsidTr="00DC5A57">
        <w:trPr>
          <w:trHeight w:val="20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4FA1C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Linear Discriminant Analysis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C0233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80:20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D4C4B" w14:textId="77777777" w:rsidR="001F771C" w:rsidRPr="001F771C" w:rsidRDefault="00161A9E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rPr>
                <w:rFonts w:cs="Times New Roman"/>
                <w:szCs w:val="22"/>
                <w:lang w:val="en-IN" w:eastAsia="en-IN" w:bidi="ar-SA"/>
              </w:rPr>
            </w:pPr>
            <w:r>
              <w:rPr>
                <w:rFonts w:cs="Times New Roman"/>
                <w:szCs w:val="22"/>
                <w:lang w:val="en-IN" w:eastAsia="en-IN" w:bidi="ar-SA"/>
              </w:rPr>
              <w:t>Max iterations=100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4DD7F" w14:textId="77777777" w:rsidR="001F771C" w:rsidRPr="001F771C" w:rsidRDefault="00305AA8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>
              <w:rPr>
                <w:rFonts w:cs="Times New Roman"/>
                <w:szCs w:val="22"/>
                <w:lang w:val="en-IN" w:eastAsia="en-IN" w:bidi="ar-SA"/>
              </w:rPr>
              <w:t>73.25%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21B8A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72.01%</w:t>
            </w:r>
          </w:p>
        </w:tc>
      </w:tr>
      <w:tr w:rsidR="001F771C" w:rsidRPr="001F771C" w14:paraId="48C6187C" w14:textId="77777777" w:rsidTr="00DC5A57">
        <w:trPr>
          <w:trHeight w:val="20"/>
        </w:trPr>
        <w:tc>
          <w:tcPr>
            <w:tcW w:w="1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FA7B0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proofErr w:type="spellStart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LightGBM</w:t>
            </w:r>
            <w:proofErr w:type="spellEnd"/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0D8B6" w14:textId="77777777" w:rsidR="001F771C" w:rsidRPr="001F771C" w:rsidRDefault="0089224D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>
              <w:rPr>
                <w:rFonts w:cs="Times New Roman"/>
                <w:color w:val="000000"/>
                <w:szCs w:val="22"/>
                <w:lang w:val="en-IN" w:eastAsia="en-IN" w:bidi="ar-SA"/>
              </w:rPr>
              <w:t>80:20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6ACCA" w14:textId="77777777" w:rsidR="001F771C" w:rsidRPr="001F771C" w:rsidRDefault="00C12496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rPr>
                <w:rFonts w:cs="Times New Roman"/>
                <w:szCs w:val="22"/>
                <w:lang w:val="en-IN" w:eastAsia="en-IN" w:bidi="ar-SA"/>
              </w:rPr>
            </w:pPr>
            <w:r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Learning </w:t>
            </w:r>
            <w:proofErr w:type="gramStart"/>
            <w:r>
              <w:rPr>
                <w:rFonts w:cs="Times New Roman"/>
                <w:color w:val="000000"/>
                <w:szCs w:val="22"/>
                <w:lang w:val="en-IN" w:eastAsia="en-IN" w:bidi="ar-SA"/>
              </w:rPr>
              <w:t>rate :</w:t>
            </w:r>
            <w:proofErr w:type="gramEnd"/>
            <w:r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 0.</w:t>
            </w:r>
            <w:r w:rsidR="00AB14E1">
              <w:rPr>
                <w:rFonts w:cs="Times New Roman"/>
                <w:color w:val="000000"/>
                <w:szCs w:val="22"/>
                <w:lang w:val="en-IN" w:eastAsia="en-IN" w:bidi="ar-SA"/>
              </w:rPr>
              <w:t>10</w:t>
            </w:r>
            <w:r w:rsidR="001F771C"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      </w:t>
            </w:r>
          </w:p>
          <w:p w14:paraId="3B9F7FCC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Max </w:t>
            </w:r>
            <w:proofErr w:type="gramStart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depth :</w:t>
            </w:r>
            <w:proofErr w:type="gramEnd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 8             </w:t>
            </w:r>
          </w:p>
          <w:p w14:paraId="70F69AB6" w14:textId="77777777" w:rsidR="001F771C" w:rsidRPr="001F771C" w:rsidRDefault="001F771C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rPr>
                <w:rFonts w:cs="Times New Roman"/>
                <w:szCs w:val="22"/>
                <w:lang w:val="en-IN" w:eastAsia="en-IN" w:bidi="ar-SA"/>
              </w:rPr>
            </w:pP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Min data in </w:t>
            </w:r>
            <w:proofErr w:type="gramStart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leaf :</w:t>
            </w:r>
            <w:proofErr w:type="gramEnd"/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 </w:t>
            </w:r>
            <w:r w:rsidR="00C12496">
              <w:rPr>
                <w:rFonts w:cs="Times New Roman"/>
                <w:color w:val="000000"/>
                <w:szCs w:val="22"/>
                <w:lang w:val="en-IN" w:eastAsia="en-IN" w:bidi="ar-SA"/>
              </w:rPr>
              <w:t>5</w:t>
            </w:r>
            <w:r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                </w:t>
            </w:r>
          </w:p>
          <w:p w14:paraId="3F9A1DA5" w14:textId="77777777" w:rsidR="001F771C" w:rsidRPr="001F771C" w:rsidRDefault="00C12496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rPr>
                <w:rFonts w:cs="Times New Roman"/>
                <w:szCs w:val="22"/>
                <w:lang w:val="en-IN" w:eastAsia="en-IN" w:bidi="ar-SA"/>
              </w:rPr>
            </w:pPr>
            <w:r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No. </w:t>
            </w:r>
            <w:proofErr w:type="gramStart"/>
            <w:r>
              <w:rPr>
                <w:rFonts w:cs="Times New Roman"/>
                <w:color w:val="000000"/>
                <w:szCs w:val="22"/>
                <w:lang w:val="en-IN" w:eastAsia="en-IN" w:bidi="ar-SA"/>
              </w:rPr>
              <w:t>of  leaves</w:t>
            </w:r>
            <w:proofErr w:type="gramEnd"/>
            <w:r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   : 1</w:t>
            </w:r>
            <w:r w:rsidR="00305AA8">
              <w:rPr>
                <w:rFonts w:cs="Times New Roman"/>
                <w:color w:val="000000"/>
                <w:szCs w:val="22"/>
                <w:lang w:val="en-IN" w:eastAsia="en-IN" w:bidi="ar-SA"/>
              </w:rPr>
              <w:t>2</w:t>
            </w:r>
            <w:r w:rsidR="001F771C"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         </w:t>
            </w:r>
          </w:p>
          <w:p w14:paraId="16702194" w14:textId="77777777" w:rsidR="001F771C" w:rsidRPr="001F771C" w:rsidRDefault="00C12496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rPr>
                <w:rFonts w:cs="Times New Roman"/>
                <w:szCs w:val="22"/>
                <w:lang w:val="en-IN" w:eastAsia="en-IN" w:bidi="ar-SA"/>
              </w:rPr>
            </w:pPr>
            <w:r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No. of </w:t>
            </w:r>
            <w:proofErr w:type="gramStart"/>
            <w:r>
              <w:rPr>
                <w:rFonts w:cs="Times New Roman"/>
                <w:color w:val="000000"/>
                <w:szCs w:val="22"/>
                <w:lang w:val="en-IN" w:eastAsia="en-IN" w:bidi="ar-SA"/>
              </w:rPr>
              <w:t>iterations :</w:t>
            </w:r>
            <w:proofErr w:type="gramEnd"/>
            <w:r>
              <w:rPr>
                <w:rFonts w:cs="Times New Roman"/>
                <w:color w:val="000000"/>
                <w:szCs w:val="22"/>
                <w:lang w:val="en-IN" w:eastAsia="en-IN" w:bidi="ar-SA"/>
              </w:rPr>
              <w:t xml:space="preserve"> 1</w:t>
            </w:r>
            <w:r w:rsidR="001F771C"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00      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4EE0D" w14:textId="77777777" w:rsidR="001F771C" w:rsidRPr="001F771C" w:rsidRDefault="00305AA8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>
              <w:rPr>
                <w:rFonts w:cs="Times New Roman"/>
                <w:color w:val="000000"/>
                <w:szCs w:val="22"/>
                <w:lang w:val="en-IN" w:eastAsia="en-IN" w:bidi="ar-SA"/>
              </w:rPr>
              <w:t>76.49%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D46E9" w14:textId="77777777" w:rsidR="001F771C" w:rsidRPr="001F771C" w:rsidRDefault="00305AA8" w:rsidP="00A45A1C">
            <w:pPr>
              <w:keepLines w:val="0"/>
              <w:tabs>
                <w:tab w:val="clear" w:pos="851"/>
                <w:tab w:val="clear" w:pos="1701"/>
                <w:tab w:val="clear" w:pos="2552"/>
                <w:tab w:val="clear" w:pos="3402"/>
                <w:tab w:val="clear" w:pos="4253"/>
                <w:tab w:val="clear" w:pos="5103"/>
                <w:tab w:val="clear" w:pos="5954"/>
                <w:tab w:val="clear" w:pos="6804"/>
                <w:tab w:val="clear" w:pos="7655"/>
              </w:tabs>
              <w:spacing w:after="60"/>
              <w:ind w:left="0"/>
              <w:jc w:val="center"/>
              <w:rPr>
                <w:rFonts w:cs="Times New Roman"/>
                <w:szCs w:val="22"/>
                <w:lang w:val="en-IN" w:eastAsia="en-IN" w:bidi="ar-SA"/>
              </w:rPr>
            </w:pPr>
            <w:r>
              <w:rPr>
                <w:rFonts w:cs="Times New Roman"/>
                <w:color w:val="000000"/>
                <w:szCs w:val="22"/>
                <w:lang w:val="en-IN" w:eastAsia="en-IN" w:bidi="ar-SA"/>
              </w:rPr>
              <w:t>77</w:t>
            </w:r>
            <w:r w:rsidR="001F771C" w:rsidRPr="001F771C">
              <w:rPr>
                <w:rFonts w:cs="Times New Roman"/>
                <w:color w:val="000000"/>
                <w:szCs w:val="22"/>
                <w:lang w:val="en-IN" w:eastAsia="en-IN" w:bidi="ar-SA"/>
              </w:rPr>
              <w:t>.03%</w:t>
            </w:r>
          </w:p>
        </w:tc>
      </w:tr>
    </w:tbl>
    <w:p w14:paraId="72A61D98" w14:textId="77777777" w:rsidR="00426153" w:rsidRDefault="00426153" w:rsidP="00A45A1C">
      <w:pPr>
        <w:keepLines w:val="0"/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ind w:left="0"/>
        <w:textAlignment w:val="baseline"/>
        <w:rPr>
          <w:rFonts w:cs="Times New Roman"/>
          <w:color w:val="000000"/>
          <w:szCs w:val="22"/>
          <w:lang w:val="en-IN" w:eastAsia="en-IN" w:bidi="ar-SA"/>
        </w:rPr>
      </w:pPr>
    </w:p>
    <w:p w14:paraId="69CA342C" w14:textId="77777777" w:rsidR="001F771C" w:rsidRPr="001F771C" w:rsidRDefault="00426153" w:rsidP="00A45A1C">
      <w:pPr>
        <w:keepLines w:val="0"/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ind w:left="0"/>
        <w:textAlignment w:val="baseline"/>
        <w:rPr>
          <w:rFonts w:cs="Times New Roman"/>
          <w:color w:val="000000"/>
          <w:szCs w:val="22"/>
          <w:lang w:val="en-IN" w:eastAsia="en-IN" w:bidi="ar-SA"/>
        </w:rPr>
      </w:pPr>
      <w:r>
        <w:rPr>
          <w:rFonts w:cs="Times New Roman"/>
          <w:color w:val="000000"/>
          <w:szCs w:val="22"/>
          <w:lang w:val="en-IN" w:eastAsia="en-IN" w:bidi="ar-SA"/>
        </w:rPr>
        <w:t>C</w:t>
      </w:r>
      <w:r w:rsidR="001F771C" w:rsidRPr="001F771C">
        <w:rPr>
          <w:rFonts w:cs="Times New Roman"/>
          <w:color w:val="000000"/>
          <w:szCs w:val="22"/>
          <w:lang w:val="en-IN" w:eastAsia="en-IN" w:bidi="ar-SA"/>
        </w:rPr>
        <w:t xml:space="preserve">onsidering </w:t>
      </w:r>
      <w:r>
        <w:rPr>
          <w:rFonts w:cs="Times New Roman"/>
          <w:color w:val="000000"/>
          <w:szCs w:val="22"/>
          <w:lang w:val="en-IN" w:eastAsia="en-IN" w:bidi="ar-SA"/>
        </w:rPr>
        <w:t xml:space="preserve">the above </w:t>
      </w:r>
      <w:r w:rsidR="00305AA8">
        <w:rPr>
          <w:rFonts w:cs="Times New Roman"/>
          <w:color w:val="000000"/>
          <w:szCs w:val="22"/>
          <w:lang w:val="en-IN" w:eastAsia="en-IN" w:bidi="ar-SA"/>
        </w:rPr>
        <w:t>test accuracy</w:t>
      </w:r>
      <w:r w:rsidR="001F771C" w:rsidRPr="001F771C">
        <w:rPr>
          <w:rFonts w:cs="Times New Roman"/>
          <w:color w:val="000000"/>
          <w:szCs w:val="22"/>
          <w:lang w:val="en-IN" w:eastAsia="en-IN" w:bidi="ar-SA"/>
        </w:rPr>
        <w:t xml:space="preserve"> as the criterion for selecting the model,</w:t>
      </w:r>
      <w:r w:rsidR="00DC5A57">
        <w:rPr>
          <w:rFonts w:cs="Times New Roman"/>
          <w:color w:val="000000"/>
          <w:szCs w:val="22"/>
          <w:lang w:val="en-IN" w:eastAsia="en-IN" w:bidi="ar-SA"/>
        </w:rPr>
        <w:t xml:space="preserve"> we selected the </w:t>
      </w:r>
      <w:proofErr w:type="spellStart"/>
      <w:r w:rsidR="001F771C" w:rsidRPr="001F771C">
        <w:rPr>
          <w:rFonts w:cs="Times New Roman"/>
          <w:b/>
          <w:bCs/>
          <w:color w:val="000000"/>
          <w:szCs w:val="22"/>
          <w:lang w:val="en-IN" w:eastAsia="en-IN" w:bidi="ar-SA"/>
        </w:rPr>
        <w:t>LightGBM</w:t>
      </w:r>
      <w:proofErr w:type="spellEnd"/>
      <w:r w:rsidR="001F771C" w:rsidRPr="001F771C">
        <w:rPr>
          <w:rFonts w:cs="Times New Roman"/>
          <w:b/>
          <w:bCs/>
          <w:color w:val="000000"/>
          <w:szCs w:val="22"/>
          <w:lang w:val="en-IN" w:eastAsia="en-IN" w:bidi="ar-SA"/>
        </w:rPr>
        <w:t xml:space="preserve"> model</w:t>
      </w:r>
      <w:r w:rsidR="001F771C" w:rsidRPr="001F771C">
        <w:rPr>
          <w:rFonts w:cs="Times New Roman"/>
          <w:color w:val="000000"/>
          <w:szCs w:val="22"/>
          <w:lang w:val="en-IN" w:eastAsia="en-IN" w:bidi="ar-SA"/>
        </w:rPr>
        <w:t xml:space="preserve"> </w:t>
      </w:r>
      <w:r w:rsidR="00DC5A57">
        <w:rPr>
          <w:rFonts w:cs="Times New Roman"/>
          <w:color w:val="000000"/>
          <w:szCs w:val="22"/>
          <w:lang w:val="en-IN" w:eastAsia="en-IN" w:bidi="ar-SA"/>
        </w:rPr>
        <w:t xml:space="preserve">for further processing. </w:t>
      </w:r>
    </w:p>
    <w:p w14:paraId="0D4061D1" w14:textId="77777777" w:rsidR="00BA4621" w:rsidRDefault="00BA4621" w:rsidP="00A45A1C">
      <w:pPr>
        <w:widowControl w:val="0"/>
        <w:tabs>
          <w:tab w:val="clear" w:pos="851"/>
          <w:tab w:val="clear" w:pos="1701"/>
          <w:tab w:val="left" w:pos="540"/>
        </w:tabs>
        <w:autoSpaceDE w:val="0"/>
        <w:autoSpaceDN w:val="0"/>
        <w:adjustRightInd w:val="0"/>
        <w:spacing w:after="60"/>
        <w:ind w:left="0"/>
        <w:jc w:val="both"/>
        <w:rPr>
          <w:rFonts w:cs="Times New Roman"/>
          <w:b/>
          <w:sz w:val="24"/>
          <w:szCs w:val="24"/>
          <w:lang w:val="en-GB"/>
        </w:rPr>
      </w:pPr>
    </w:p>
    <w:p w14:paraId="79F53CA1" w14:textId="77777777" w:rsidR="000046C9" w:rsidRDefault="000046C9" w:rsidP="00A45A1C">
      <w:pPr>
        <w:widowControl w:val="0"/>
        <w:tabs>
          <w:tab w:val="clear" w:pos="851"/>
          <w:tab w:val="clear" w:pos="1701"/>
          <w:tab w:val="left" w:pos="540"/>
        </w:tabs>
        <w:autoSpaceDE w:val="0"/>
        <w:autoSpaceDN w:val="0"/>
        <w:adjustRightInd w:val="0"/>
        <w:spacing w:after="60"/>
        <w:ind w:left="0"/>
        <w:jc w:val="both"/>
        <w:rPr>
          <w:rFonts w:cs="Times New Roman"/>
          <w:b/>
          <w:sz w:val="24"/>
          <w:szCs w:val="24"/>
          <w:lang w:val="en-GB"/>
        </w:rPr>
      </w:pPr>
    </w:p>
    <w:p w14:paraId="5023E50C" w14:textId="77777777" w:rsidR="000046C9" w:rsidRDefault="000046C9" w:rsidP="00A45A1C">
      <w:pPr>
        <w:widowControl w:val="0"/>
        <w:tabs>
          <w:tab w:val="clear" w:pos="851"/>
          <w:tab w:val="clear" w:pos="1701"/>
          <w:tab w:val="left" w:pos="540"/>
        </w:tabs>
        <w:autoSpaceDE w:val="0"/>
        <w:autoSpaceDN w:val="0"/>
        <w:adjustRightInd w:val="0"/>
        <w:spacing w:after="60"/>
        <w:ind w:left="0"/>
        <w:jc w:val="both"/>
        <w:rPr>
          <w:rFonts w:cs="Times New Roman"/>
          <w:b/>
          <w:sz w:val="24"/>
          <w:szCs w:val="24"/>
          <w:lang w:val="en-GB"/>
        </w:rPr>
      </w:pPr>
    </w:p>
    <w:p w14:paraId="0C16E13E" w14:textId="77777777" w:rsidR="000046C9" w:rsidRDefault="000046C9" w:rsidP="00A45A1C">
      <w:pPr>
        <w:widowControl w:val="0"/>
        <w:tabs>
          <w:tab w:val="clear" w:pos="851"/>
          <w:tab w:val="clear" w:pos="1701"/>
          <w:tab w:val="left" w:pos="540"/>
        </w:tabs>
        <w:autoSpaceDE w:val="0"/>
        <w:autoSpaceDN w:val="0"/>
        <w:adjustRightInd w:val="0"/>
        <w:spacing w:after="60"/>
        <w:ind w:left="0"/>
        <w:jc w:val="both"/>
        <w:rPr>
          <w:rFonts w:cs="Times New Roman"/>
          <w:b/>
          <w:sz w:val="24"/>
          <w:szCs w:val="24"/>
          <w:lang w:val="en-GB"/>
        </w:rPr>
      </w:pPr>
    </w:p>
    <w:p w14:paraId="64CBBFDE" w14:textId="77777777" w:rsidR="000046C9" w:rsidRDefault="000046C9" w:rsidP="00A45A1C">
      <w:pPr>
        <w:widowControl w:val="0"/>
        <w:tabs>
          <w:tab w:val="clear" w:pos="851"/>
          <w:tab w:val="clear" w:pos="1701"/>
          <w:tab w:val="left" w:pos="540"/>
        </w:tabs>
        <w:autoSpaceDE w:val="0"/>
        <w:autoSpaceDN w:val="0"/>
        <w:adjustRightInd w:val="0"/>
        <w:spacing w:after="60"/>
        <w:ind w:left="0"/>
        <w:jc w:val="both"/>
        <w:rPr>
          <w:rFonts w:cs="Times New Roman"/>
          <w:b/>
          <w:sz w:val="24"/>
          <w:szCs w:val="24"/>
          <w:lang w:val="en-GB"/>
        </w:rPr>
      </w:pPr>
    </w:p>
    <w:p w14:paraId="778C9843" w14:textId="77777777" w:rsidR="00AB14E1" w:rsidRPr="00BA4621" w:rsidRDefault="00AB14E1" w:rsidP="00A45A1C">
      <w:pPr>
        <w:widowControl w:val="0"/>
        <w:tabs>
          <w:tab w:val="clear" w:pos="851"/>
          <w:tab w:val="clear" w:pos="1701"/>
          <w:tab w:val="left" w:pos="540"/>
        </w:tabs>
        <w:autoSpaceDE w:val="0"/>
        <w:autoSpaceDN w:val="0"/>
        <w:adjustRightInd w:val="0"/>
        <w:spacing w:after="60"/>
        <w:ind w:left="0"/>
        <w:jc w:val="both"/>
        <w:rPr>
          <w:rFonts w:cs="Times New Roman"/>
          <w:b/>
          <w:sz w:val="24"/>
          <w:szCs w:val="24"/>
          <w:lang w:val="en-GB"/>
        </w:rPr>
      </w:pPr>
    </w:p>
    <w:p w14:paraId="67BA42C4" w14:textId="77777777" w:rsidR="00DC5A57" w:rsidRDefault="00DC5A57" w:rsidP="00A45A1C">
      <w:pPr>
        <w:keepLines w:val="0"/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ind w:left="0"/>
        <w:rPr>
          <w:rFonts w:cs="Times New Roman"/>
          <w:b/>
          <w:color w:val="000000"/>
          <w:szCs w:val="22"/>
          <w:lang w:val="en-IN" w:eastAsia="en-IN" w:bidi="ar-SA"/>
        </w:rPr>
      </w:pPr>
      <w:r w:rsidRPr="00426153">
        <w:rPr>
          <w:rFonts w:cs="Times New Roman"/>
          <w:b/>
          <w:color w:val="000000"/>
          <w:szCs w:val="22"/>
          <w:lang w:val="en-IN" w:eastAsia="en-IN" w:bidi="ar-SA"/>
        </w:rPr>
        <w:t xml:space="preserve">PART </w:t>
      </w:r>
      <w:r>
        <w:rPr>
          <w:rFonts w:cs="Times New Roman"/>
          <w:b/>
          <w:color w:val="000000"/>
          <w:szCs w:val="22"/>
          <w:lang w:val="en-IN" w:eastAsia="en-IN" w:bidi="ar-SA"/>
        </w:rPr>
        <w:t>C</w:t>
      </w:r>
      <w:r w:rsidRPr="00426153">
        <w:rPr>
          <w:rFonts w:cs="Times New Roman"/>
          <w:b/>
          <w:color w:val="000000"/>
          <w:szCs w:val="22"/>
          <w:lang w:val="en-IN" w:eastAsia="en-IN" w:bidi="ar-SA"/>
        </w:rPr>
        <w:t xml:space="preserve">: </w:t>
      </w:r>
      <w:r>
        <w:rPr>
          <w:rFonts w:cs="Times New Roman"/>
          <w:b/>
          <w:color w:val="000000"/>
          <w:szCs w:val="22"/>
          <w:lang w:val="en-IN" w:eastAsia="en-IN" w:bidi="ar-SA"/>
        </w:rPr>
        <w:t>Parameter Tuning and Optimization of Metrics</w:t>
      </w:r>
    </w:p>
    <w:p w14:paraId="6FA03FED" w14:textId="77777777" w:rsidR="0089224D" w:rsidRDefault="0089224D" w:rsidP="00A45A1C">
      <w:pPr>
        <w:keepLines w:val="0"/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ind w:left="0"/>
        <w:rPr>
          <w:rFonts w:cs="Times New Roman"/>
          <w:b/>
          <w:color w:val="000000"/>
          <w:szCs w:val="22"/>
          <w:lang w:val="en-IN" w:eastAsia="en-IN" w:bidi="ar-SA"/>
        </w:rPr>
      </w:pPr>
    </w:p>
    <w:p w14:paraId="71C1686C" w14:textId="77777777" w:rsidR="00AB14E1" w:rsidRPr="000046C9" w:rsidRDefault="00C12496" w:rsidP="000046C9">
      <w:pPr>
        <w:keepLines w:val="0"/>
        <w:numPr>
          <w:ilvl w:val="0"/>
          <w:numId w:val="45"/>
        </w:numPr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jc w:val="both"/>
        <w:textAlignment w:val="baseline"/>
        <w:rPr>
          <w:rFonts w:cs="Times New Roman"/>
          <w:color w:val="000000"/>
          <w:szCs w:val="22"/>
          <w:lang w:val="en-IN" w:eastAsia="en-IN" w:bidi="ar-SA"/>
        </w:rPr>
      </w:pPr>
      <w:r>
        <w:rPr>
          <w:rFonts w:cs="Times New Roman"/>
          <w:color w:val="000000"/>
          <w:szCs w:val="22"/>
          <w:lang w:val="en-IN" w:eastAsia="en-IN" w:bidi="ar-SA"/>
        </w:rPr>
        <w:t xml:space="preserve">The hyper parameters of the </w:t>
      </w:r>
      <w:proofErr w:type="spellStart"/>
      <w:r>
        <w:rPr>
          <w:rFonts w:cs="Times New Roman"/>
          <w:color w:val="000000"/>
          <w:szCs w:val="22"/>
          <w:lang w:val="en-IN" w:eastAsia="en-IN" w:bidi="ar-SA"/>
        </w:rPr>
        <w:t>LightGBM</w:t>
      </w:r>
      <w:proofErr w:type="spellEnd"/>
      <w:r>
        <w:rPr>
          <w:rFonts w:cs="Times New Roman"/>
          <w:color w:val="000000"/>
          <w:szCs w:val="22"/>
          <w:lang w:val="en-IN" w:eastAsia="en-IN" w:bidi="ar-SA"/>
        </w:rPr>
        <w:t xml:space="preserve"> model were tuned using </w:t>
      </w:r>
      <w:proofErr w:type="spellStart"/>
      <w:r>
        <w:rPr>
          <w:rFonts w:cs="Times New Roman"/>
          <w:color w:val="000000"/>
          <w:szCs w:val="22"/>
          <w:lang w:val="en-IN" w:eastAsia="en-IN" w:bidi="ar-SA"/>
        </w:rPr>
        <w:t>gridsearch</w:t>
      </w:r>
      <w:proofErr w:type="spellEnd"/>
      <w:r>
        <w:rPr>
          <w:rFonts w:cs="Times New Roman"/>
          <w:color w:val="000000"/>
          <w:szCs w:val="22"/>
          <w:lang w:val="en-IN" w:eastAsia="en-IN" w:bidi="ar-SA"/>
        </w:rPr>
        <w:t xml:space="preserve"> function in </w:t>
      </w:r>
      <w:proofErr w:type="spellStart"/>
      <w:r>
        <w:rPr>
          <w:rFonts w:cs="Times New Roman"/>
          <w:color w:val="000000"/>
          <w:szCs w:val="22"/>
          <w:lang w:val="en-IN" w:eastAsia="en-IN" w:bidi="ar-SA"/>
        </w:rPr>
        <w:t>sklearn</w:t>
      </w:r>
      <w:proofErr w:type="spellEnd"/>
      <w:r>
        <w:rPr>
          <w:rFonts w:cs="Times New Roman"/>
          <w:color w:val="000000"/>
          <w:szCs w:val="22"/>
          <w:lang w:val="en-IN" w:eastAsia="en-IN" w:bidi="ar-SA"/>
        </w:rPr>
        <w:t xml:space="preserve"> package of python. The optimal parameters were determined to be: learning rate - 0.25, max depth – 8, min </w:t>
      </w:r>
      <w:proofErr w:type="spellStart"/>
      <w:r>
        <w:rPr>
          <w:rFonts w:cs="Times New Roman"/>
          <w:color w:val="000000"/>
          <w:szCs w:val="22"/>
          <w:lang w:val="en-IN" w:eastAsia="en-IN" w:bidi="ar-SA"/>
        </w:rPr>
        <w:t>dta</w:t>
      </w:r>
      <w:proofErr w:type="spellEnd"/>
      <w:r>
        <w:rPr>
          <w:rFonts w:cs="Times New Roman"/>
          <w:color w:val="000000"/>
          <w:szCs w:val="22"/>
          <w:lang w:val="en-IN" w:eastAsia="en-IN" w:bidi="ar-SA"/>
        </w:rPr>
        <w:t xml:space="preserve"> in lead – 5, max bin – </w:t>
      </w:r>
      <w:proofErr w:type="gramStart"/>
      <w:r>
        <w:rPr>
          <w:rFonts w:cs="Times New Roman"/>
          <w:color w:val="000000"/>
          <w:szCs w:val="22"/>
          <w:lang w:val="en-IN" w:eastAsia="en-IN" w:bidi="ar-SA"/>
        </w:rPr>
        <w:t xml:space="preserve">100,  </w:t>
      </w:r>
      <w:proofErr w:type="spellStart"/>
      <w:r>
        <w:rPr>
          <w:rFonts w:cs="Times New Roman"/>
          <w:color w:val="000000"/>
          <w:szCs w:val="22"/>
          <w:lang w:val="en-IN" w:eastAsia="en-IN" w:bidi="ar-SA"/>
        </w:rPr>
        <w:t>num</w:t>
      </w:r>
      <w:proofErr w:type="spellEnd"/>
      <w:proofErr w:type="gramEnd"/>
      <w:r>
        <w:rPr>
          <w:rFonts w:cs="Times New Roman"/>
          <w:color w:val="000000"/>
          <w:szCs w:val="22"/>
          <w:lang w:val="en-IN" w:eastAsia="en-IN" w:bidi="ar-SA"/>
        </w:rPr>
        <w:t xml:space="preserve"> leaves – 12 and </w:t>
      </w:r>
      <w:proofErr w:type="spellStart"/>
      <w:r>
        <w:rPr>
          <w:rFonts w:cs="Times New Roman"/>
          <w:color w:val="000000"/>
          <w:szCs w:val="22"/>
          <w:lang w:val="en-IN" w:eastAsia="en-IN" w:bidi="ar-SA"/>
        </w:rPr>
        <w:t>num</w:t>
      </w:r>
      <w:proofErr w:type="spellEnd"/>
      <w:r>
        <w:rPr>
          <w:rFonts w:cs="Times New Roman"/>
          <w:color w:val="000000"/>
          <w:szCs w:val="22"/>
          <w:lang w:val="en-IN" w:eastAsia="en-IN" w:bidi="ar-SA"/>
        </w:rPr>
        <w:t xml:space="preserve"> iteration – 200.</w:t>
      </w:r>
    </w:p>
    <w:p w14:paraId="23CFE4DB" w14:textId="77777777" w:rsidR="00C12496" w:rsidRDefault="00C12496" w:rsidP="00A45A1C">
      <w:pPr>
        <w:keepLines w:val="0"/>
        <w:numPr>
          <w:ilvl w:val="0"/>
          <w:numId w:val="45"/>
        </w:numPr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jc w:val="both"/>
        <w:textAlignment w:val="baseline"/>
        <w:rPr>
          <w:rFonts w:cs="Times New Roman"/>
          <w:color w:val="000000"/>
          <w:szCs w:val="22"/>
          <w:lang w:val="en-IN" w:eastAsia="en-IN" w:bidi="ar-SA"/>
        </w:rPr>
      </w:pPr>
      <w:r>
        <w:rPr>
          <w:rFonts w:cs="Times New Roman"/>
          <w:color w:val="000000"/>
          <w:szCs w:val="22"/>
          <w:lang w:val="en-IN" w:eastAsia="en-IN" w:bidi="ar-SA"/>
        </w:rPr>
        <w:t>To optimize the accuracy metrics namely overall accuracy, balanced accuracy and F1 score, we tuned the model as follows:</w:t>
      </w:r>
    </w:p>
    <w:p w14:paraId="798B7581" w14:textId="77777777" w:rsidR="00C12496" w:rsidRDefault="00C12496" w:rsidP="00A45A1C">
      <w:pPr>
        <w:keepLines w:val="0"/>
        <w:numPr>
          <w:ilvl w:val="0"/>
          <w:numId w:val="46"/>
        </w:numPr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jc w:val="both"/>
        <w:textAlignment w:val="baseline"/>
        <w:rPr>
          <w:rFonts w:cs="Times New Roman"/>
          <w:color w:val="000000"/>
          <w:szCs w:val="22"/>
          <w:lang w:val="en-IN" w:eastAsia="en-IN" w:bidi="ar-SA"/>
        </w:rPr>
      </w:pPr>
      <w:r>
        <w:rPr>
          <w:rFonts w:cs="Times New Roman"/>
          <w:color w:val="000000"/>
          <w:szCs w:val="22"/>
          <w:lang w:val="en-IN" w:eastAsia="en-IN" w:bidi="ar-SA"/>
        </w:rPr>
        <w:t xml:space="preserve">The test and train data split </w:t>
      </w:r>
      <w:proofErr w:type="gramStart"/>
      <w:r>
        <w:rPr>
          <w:rFonts w:cs="Times New Roman"/>
          <w:color w:val="000000"/>
          <w:szCs w:val="22"/>
          <w:lang w:val="en-IN" w:eastAsia="en-IN" w:bidi="ar-SA"/>
        </w:rPr>
        <w:t>was</w:t>
      </w:r>
      <w:proofErr w:type="gramEnd"/>
      <w:r>
        <w:rPr>
          <w:rFonts w:cs="Times New Roman"/>
          <w:color w:val="000000"/>
          <w:szCs w:val="22"/>
          <w:lang w:val="en-IN" w:eastAsia="en-IN" w:bidi="ar-SA"/>
        </w:rPr>
        <w:t xml:space="preserve"> set to 95:05 in comparison to 80:20 of the base model.</w:t>
      </w:r>
    </w:p>
    <w:p w14:paraId="7627CECB" w14:textId="77777777" w:rsidR="00C12496" w:rsidRDefault="00C12496" w:rsidP="00A45A1C">
      <w:pPr>
        <w:keepLines w:val="0"/>
        <w:numPr>
          <w:ilvl w:val="0"/>
          <w:numId w:val="46"/>
        </w:numPr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jc w:val="both"/>
        <w:textAlignment w:val="baseline"/>
        <w:rPr>
          <w:rFonts w:cs="Times New Roman"/>
          <w:color w:val="000000"/>
          <w:szCs w:val="22"/>
          <w:lang w:val="en-IN" w:eastAsia="en-IN" w:bidi="ar-SA"/>
        </w:rPr>
      </w:pPr>
      <w:r>
        <w:rPr>
          <w:rFonts w:cs="Times New Roman"/>
          <w:color w:val="000000"/>
          <w:szCs w:val="22"/>
          <w:lang w:val="en-IN" w:eastAsia="en-IN" w:bidi="ar-SA"/>
        </w:rPr>
        <w:t>The threshold was optimized to 0.33 with a view of improving F1 score.</w:t>
      </w:r>
      <w:r w:rsidR="00305AA8">
        <w:rPr>
          <w:rFonts w:cs="Times New Roman"/>
          <w:color w:val="000000"/>
          <w:szCs w:val="22"/>
          <w:lang w:val="en-IN" w:eastAsia="en-IN" w:bidi="ar-SA"/>
        </w:rPr>
        <w:t xml:space="preserve"> (if the probability of the prediction was greater than 0.33, it </w:t>
      </w:r>
      <w:proofErr w:type="gramStart"/>
      <w:r w:rsidR="00305AA8">
        <w:rPr>
          <w:rFonts w:cs="Times New Roman"/>
          <w:color w:val="000000"/>
          <w:szCs w:val="22"/>
          <w:lang w:val="en-IN" w:eastAsia="en-IN" w:bidi="ar-SA"/>
        </w:rPr>
        <w:t>was considered to be</w:t>
      </w:r>
      <w:proofErr w:type="gramEnd"/>
      <w:r w:rsidR="00305AA8">
        <w:rPr>
          <w:rFonts w:cs="Times New Roman"/>
          <w:color w:val="000000"/>
          <w:szCs w:val="22"/>
          <w:lang w:val="en-IN" w:eastAsia="en-IN" w:bidi="ar-SA"/>
        </w:rPr>
        <w:t xml:space="preserve"> a default)</w:t>
      </w:r>
    </w:p>
    <w:p w14:paraId="39E8F844" w14:textId="0A375F96" w:rsidR="00AB14E1" w:rsidRDefault="002B0AC5" w:rsidP="002B0AC5">
      <w:pPr>
        <w:keepLines w:val="0"/>
        <w:tabs>
          <w:tab w:val="clear" w:pos="851"/>
          <w:tab w:val="clear" w:pos="1701"/>
          <w:tab w:val="clear" w:pos="2552"/>
          <w:tab w:val="clear" w:pos="3402"/>
          <w:tab w:val="clear" w:pos="4253"/>
          <w:tab w:val="clear" w:pos="5103"/>
          <w:tab w:val="clear" w:pos="5954"/>
          <w:tab w:val="clear" w:pos="6804"/>
          <w:tab w:val="clear" w:pos="7655"/>
        </w:tabs>
        <w:spacing w:after="60"/>
        <w:jc w:val="both"/>
        <w:textAlignment w:val="baseline"/>
        <w:rPr>
          <w:rFonts w:cs="Times New Roman"/>
          <w:szCs w:val="24"/>
          <w:lang w:val="en-GB"/>
        </w:rPr>
      </w:pPr>
      <w:r w:rsidRPr="006A2533">
        <w:rPr>
          <w:noProof/>
        </w:rPr>
        <w:pict w14:anchorId="6ECBD995">
          <v:shape id="Picture 1" o:spid="_x0000_i1028" type="#_x0000_t75" style="width:321.6pt;height:212.4pt;visibility:visible;mso-wrap-style:square">
            <v:imagedata r:id="rId15" o:title=""/>
          </v:shape>
        </w:pict>
      </w:r>
      <w:bookmarkStart w:id="3" w:name="_GoBack"/>
      <w:bookmarkEnd w:id="3"/>
    </w:p>
    <w:p w14:paraId="39891DF9" w14:textId="77777777" w:rsidR="00AB14E1" w:rsidRDefault="00AB14E1" w:rsidP="00A45A1C">
      <w:pPr>
        <w:widowControl w:val="0"/>
        <w:tabs>
          <w:tab w:val="clear" w:pos="851"/>
          <w:tab w:val="clear" w:pos="1701"/>
          <w:tab w:val="clear" w:pos="2552"/>
          <w:tab w:val="left" w:pos="540"/>
        </w:tabs>
        <w:autoSpaceDE w:val="0"/>
        <w:autoSpaceDN w:val="0"/>
        <w:adjustRightInd w:val="0"/>
        <w:spacing w:after="60"/>
        <w:ind w:left="360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 xml:space="preserve">The above confusion matrix depicts the accuracies for the fine-tuned </w:t>
      </w:r>
      <w:proofErr w:type="spellStart"/>
      <w:r>
        <w:rPr>
          <w:rFonts w:cs="Times New Roman"/>
          <w:szCs w:val="24"/>
          <w:lang w:val="en-GB"/>
        </w:rPr>
        <w:t>LightGBM</w:t>
      </w:r>
      <w:proofErr w:type="spellEnd"/>
      <w:r>
        <w:rPr>
          <w:rFonts w:cs="Times New Roman"/>
          <w:szCs w:val="24"/>
          <w:lang w:val="en-GB"/>
        </w:rPr>
        <w:t xml:space="preserve"> model. In this case we obtained the </w:t>
      </w:r>
      <w:r w:rsidRPr="00A45A1C">
        <w:rPr>
          <w:rFonts w:cs="Times New Roman"/>
          <w:b/>
          <w:i/>
          <w:szCs w:val="24"/>
          <w:lang w:val="en-GB"/>
        </w:rPr>
        <w:t xml:space="preserve">best possible </w:t>
      </w:r>
      <w:r w:rsidR="00A45A1C" w:rsidRPr="00A45A1C">
        <w:rPr>
          <w:rFonts w:cs="Times New Roman"/>
          <w:b/>
          <w:i/>
          <w:szCs w:val="24"/>
          <w:lang w:val="en-GB"/>
        </w:rPr>
        <w:t xml:space="preserve">combination of all </w:t>
      </w:r>
      <w:proofErr w:type="gramStart"/>
      <w:r w:rsidR="00A45A1C" w:rsidRPr="00A45A1C">
        <w:rPr>
          <w:rFonts w:cs="Times New Roman"/>
          <w:b/>
          <w:i/>
          <w:szCs w:val="24"/>
          <w:lang w:val="en-GB"/>
        </w:rPr>
        <w:t>three accuracy</w:t>
      </w:r>
      <w:proofErr w:type="gramEnd"/>
      <w:r w:rsidR="00A45A1C" w:rsidRPr="00A45A1C">
        <w:rPr>
          <w:rFonts w:cs="Times New Roman"/>
          <w:b/>
          <w:i/>
          <w:szCs w:val="24"/>
          <w:lang w:val="en-GB"/>
        </w:rPr>
        <w:t xml:space="preserve"> metrics</w:t>
      </w:r>
      <w:r w:rsidR="00A45A1C">
        <w:rPr>
          <w:rFonts w:cs="Times New Roman"/>
          <w:szCs w:val="24"/>
          <w:lang w:val="en-GB"/>
        </w:rPr>
        <w:t>:</w:t>
      </w:r>
    </w:p>
    <w:p w14:paraId="5C4FA80E" w14:textId="77777777" w:rsidR="00A45A1C" w:rsidRDefault="00A45A1C" w:rsidP="00A45A1C">
      <w:pPr>
        <w:widowControl w:val="0"/>
        <w:tabs>
          <w:tab w:val="clear" w:pos="851"/>
          <w:tab w:val="clear" w:pos="1701"/>
          <w:tab w:val="clear" w:pos="2552"/>
          <w:tab w:val="left" w:pos="540"/>
        </w:tabs>
        <w:autoSpaceDE w:val="0"/>
        <w:autoSpaceDN w:val="0"/>
        <w:adjustRightInd w:val="0"/>
        <w:spacing w:after="60"/>
        <w:ind w:left="360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 xml:space="preserve">Overall Accuracy     = 72.75% </w:t>
      </w:r>
    </w:p>
    <w:p w14:paraId="76EF0FAD" w14:textId="77777777" w:rsidR="00A45A1C" w:rsidRDefault="00A45A1C" w:rsidP="00A45A1C">
      <w:pPr>
        <w:widowControl w:val="0"/>
        <w:tabs>
          <w:tab w:val="clear" w:pos="851"/>
          <w:tab w:val="clear" w:pos="1701"/>
          <w:tab w:val="clear" w:pos="2552"/>
          <w:tab w:val="left" w:pos="540"/>
        </w:tabs>
        <w:autoSpaceDE w:val="0"/>
        <w:autoSpaceDN w:val="0"/>
        <w:adjustRightInd w:val="0"/>
        <w:spacing w:after="60"/>
        <w:ind w:left="360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F1 Score                   = 58.83%</w:t>
      </w:r>
    </w:p>
    <w:p w14:paraId="4C3963F2" w14:textId="77777777" w:rsidR="00A45A1C" w:rsidRPr="00C12496" w:rsidRDefault="00A45A1C" w:rsidP="00A45A1C">
      <w:pPr>
        <w:widowControl w:val="0"/>
        <w:tabs>
          <w:tab w:val="clear" w:pos="851"/>
          <w:tab w:val="clear" w:pos="1701"/>
          <w:tab w:val="clear" w:pos="2552"/>
          <w:tab w:val="left" w:pos="540"/>
        </w:tabs>
        <w:autoSpaceDE w:val="0"/>
        <w:autoSpaceDN w:val="0"/>
        <w:adjustRightInd w:val="0"/>
        <w:spacing w:after="60"/>
        <w:ind w:left="360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 xml:space="preserve">Balanced </w:t>
      </w:r>
      <w:proofErr w:type="gramStart"/>
      <w:r>
        <w:rPr>
          <w:rFonts w:cs="Times New Roman"/>
          <w:szCs w:val="24"/>
          <w:lang w:val="en-GB"/>
        </w:rPr>
        <w:t>Accuracy  =</w:t>
      </w:r>
      <w:proofErr w:type="gramEnd"/>
      <w:r>
        <w:rPr>
          <w:rFonts w:cs="Times New Roman"/>
          <w:szCs w:val="24"/>
          <w:lang w:val="en-GB"/>
        </w:rPr>
        <w:t xml:space="preserve"> 71.36%</w:t>
      </w:r>
    </w:p>
    <w:sectPr w:rsidR="00A45A1C" w:rsidRPr="00C12496" w:rsidSect="00F26682">
      <w:headerReference w:type="default" r:id="rId16"/>
      <w:footerReference w:type="even" r:id="rId17"/>
      <w:footerReference w:type="default" r:id="rId18"/>
      <w:type w:val="continuous"/>
      <w:pgSz w:w="12240" w:h="15840"/>
      <w:pgMar w:top="1260" w:right="144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01293" w14:textId="77777777" w:rsidR="0056372A" w:rsidRDefault="0056372A">
      <w:r>
        <w:separator/>
      </w:r>
    </w:p>
  </w:endnote>
  <w:endnote w:type="continuationSeparator" w:id="0">
    <w:p w14:paraId="621683EE" w14:textId="77777777" w:rsidR="0056372A" w:rsidRDefault="00563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Hv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-ligh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6D667" w14:textId="77777777" w:rsidR="008B7A27" w:rsidRDefault="008B7A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2C28C0" w14:textId="77777777" w:rsidR="008B7A27" w:rsidRDefault="008B7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9E8F" w14:textId="77777777" w:rsidR="008B7A27" w:rsidRDefault="001C3005" w:rsidP="009451F6">
    <w:pPr>
      <w:pStyle w:val="Footer"/>
      <w:pBdr>
        <w:top w:val="single" w:sz="4" w:space="1" w:color="auto"/>
      </w:pBdr>
      <w:ind w:left="0"/>
    </w:pPr>
    <w:r>
      <w:t>Project Report</w:t>
    </w:r>
    <w:r w:rsidR="008B7A27">
      <w:tab/>
    </w:r>
    <w:r w:rsidR="008B7A27">
      <w:tab/>
    </w:r>
    <w:r w:rsidR="008B7A27">
      <w:fldChar w:fldCharType="begin"/>
    </w:r>
    <w:r w:rsidR="008B7A27">
      <w:instrText xml:space="preserve"> PAGE   \* MERGEFORMAT </w:instrText>
    </w:r>
    <w:r w:rsidR="008B7A27">
      <w:fldChar w:fldCharType="separate"/>
    </w:r>
    <w:r w:rsidR="009F18B4">
      <w:rPr>
        <w:noProof/>
      </w:rPr>
      <w:t>4</w:t>
    </w:r>
    <w:r w:rsidR="008B7A27">
      <w:fldChar w:fldCharType="end"/>
    </w:r>
  </w:p>
  <w:p w14:paraId="74E7CE4E" w14:textId="77777777" w:rsidR="008B7A27" w:rsidRPr="009451F6" w:rsidRDefault="008B7A27" w:rsidP="00945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88642" w14:textId="77777777" w:rsidR="0056372A" w:rsidRDefault="0056372A">
      <w:r>
        <w:separator/>
      </w:r>
    </w:p>
  </w:footnote>
  <w:footnote w:type="continuationSeparator" w:id="0">
    <w:p w14:paraId="14E8CBB6" w14:textId="77777777" w:rsidR="0056372A" w:rsidRDefault="00563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DDCD9" w14:textId="77777777" w:rsidR="008B7A27" w:rsidRPr="00F26682" w:rsidRDefault="001C3005" w:rsidP="00F26682">
    <w:pPr>
      <w:pStyle w:val="Header"/>
      <w:pBdr>
        <w:bottom w:val="single" w:sz="4" w:space="1" w:color="auto"/>
      </w:pBdr>
      <w:ind w:left="-108"/>
      <w:rPr>
        <w:rFonts w:cs="Times New Roman"/>
        <w:sz w:val="24"/>
        <w:szCs w:val="24"/>
      </w:rPr>
    </w:pPr>
    <w:r>
      <w:rPr>
        <w:noProof/>
      </w:rPr>
      <w:pict w14:anchorId="59A0B262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left:0;text-align:left;margin-left:352.8pt;margin-top:-29.55pt;width:92.4pt;height:42.6pt;z-index:1;visibility:visible;mso-wrap-style:non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<v:textbox style="mso-fit-shape-to-text:t">
            <w:txbxContent>
              <w:p w14:paraId="13118EEC" w14:textId="77777777" w:rsidR="001C3005" w:rsidRDefault="001C3005">
                <w:r w:rsidRPr="000E78A3">
                  <w:rPr>
                    <w:noProof/>
                    <w:lang w:val="en-IN" w:eastAsia="en-IN" w:bidi="ar-SA"/>
                  </w:rPr>
                  <w:pict w14:anchorId="77BF0CB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5.4pt;height:35.4pt;visibility:visible">
                      <v:imagedata r:id="rId1" o:title=""/>
                    </v:shape>
                  </w:pict>
                </w:r>
              </w:p>
            </w:txbxContent>
          </v:textbox>
          <w10:wrap type="square"/>
        </v:shape>
      </w:pict>
    </w:r>
    <w:r>
      <w:rPr>
        <w:rFonts w:cs="Times New Roman"/>
        <w:color w:val="0000FF"/>
        <w:sz w:val="24"/>
        <w:szCs w:val="24"/>
      </w:rPr>
      <w:t>MS 6</w:t>
    </w:r>
    <w:r w:rsidR="000E78A3">
      <w:rPr>
        <w:rFonts w:cs="Times New Roman"/>
        <w:color w:val="0000FF"/>
        <w:sz w:val="24"/>
        <w:szCs w:val="24"/>
      </w:rPr>
      <w:t>0</w:t>
    </w:r>
    <w:r>
      <w:rPr>
        <w:rFonts w:cs="Times New Roman"/>
        <w:color w:val="0000FF"/>
        <w:sz w:val="24"/>
        <w:szCs w:val="24"/>
      </w:rPr>
      <w:t>32</w:t>
    </w:r>
    <w:r w:rsidR="000E78A3">
      <w:rPr>
        <w:rFonts w:cs="Times New Roman"/>
        <w:color w:val="0000FF"/>
        <w:sz w:val="24"/>
        <w:szCs w:val="24"/>
      </w:rPr>
      <w:t xml:space="preserve"> </w:t>
    </w:r>
    <w:r>
      <w:rPr>
        <w:rFonts w:cs="Times New Roman"/>
        <w:color w:val="0000FF"/>
        <w:sz w:val="24"/>
        <w:szCs w:val="24"/>
      </w:rPr>
      <w:t>Predictive and Prescriptive Data Analytics</w:t>
    </w:r>
    <w:r w:rsidR="008B7A27" w:rsidRPr="00A6765E">
      <w:rPr>
        <w:rFonts w:cs="Times New Roman"/>
        <w:color w:val="0000FF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05243C2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424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425"/>
      </w:pPr>
      <w:rPr>
        <w:rFonts w:cs="Times New Roman"/>
        <w:color w:val="000099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567" w:hanging="425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2"/>
        </w:tabs>
        <w:ind w:left="567" w:hanging="425"/>
      </w:pPr>
      <w:rPr>
        <w:rFonts w:ascii="Times New Roman" w:hAnsi="Times New Roman" w:cs="Times New Roman" w:hint="default"/>
        <w:b/>
        <w:bCs/>
        <w:i w:val="0"/>
        <w:i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22"/>
        </w:tabs>
        <w:ind w:left="567" w:hanging="425"/>
      </w:pPr>
      <w:rPr>
        <w:rFonts w:cs="Times New Roman"/>
      </w:rPr>
    </w:lvl>
    <w:lvl w:ilvl="5">
      <w:start w:val="1"/>
      <w:numFmt w:val="decimal"/>
      <w:pStyle w:val="Heading6"/>
      <w:lvlText w:val="%1.%2.%3.%4.%5%6."/>
      <w:lvlJc w:val="left"/>
      <w:pPr>
        <w:tabs>
          <w:tab w:val="num" w:pos="0"/>
        </w:tabs>
        <w:ind w:left="4248" w:hanging="708"/>
      </w:pPr>
      <w:rPr>
        <w:rFonts w:cs="Times New Roman"/>
      </w:rPr>
    </w:lvl>
    <w:lvl w:ilvl="6">
      <w:start w:val="1"/>
      <w:numFmt w:val="decimal"/>
      <w:pStyle w:val="Heading7"/>
      <w:lvlText w:val="%1.%2.%3.%4.%5%6.%7."/>
      <w:lvlJc w:val="left"/>
      <w:pPr>
        <w:tabs>
          <w:tab w:val="num" w:pos="0"/>
        </w:tabs>
        <w:ind w:left="4956" w:hanging="708"/>
      </w:pPr>
      <w:rPr>
        <w:rFonts w:cs="Times New Roman"/>
      </w:rPr>
    </w:lvl>
    <w:lvl w:ilvl="7">
      <w:start w:val="1"/>
      <w:numFmt w:val="decimal"/>
      <w:pStyle w:val="Heading8"/>
      <w:lvlText w:val="%1.%2.%3.%4.%5%6.%7.%8."/>
      <w:lvlJc w:val="left"/>
      <w:pPr>
        <w:tabs>
          <w:tab w:val="num" w:pos="0"/>
        </w:tabs>
        <w:ind w:left="5664" w:hanging="708"/>
      </w:pPr>
      <w:rPr>
        <w:rFonts w:cs="Times New Roman"/>
      </w:rPr>
    </w:lvl>
    <w:lvl w:ilvl="8">
      <w:start w:val="1"/>
      <w:numFmt w:val="decimal"/>
      <w:pStyle w:val="Heading9"/>
      <w:lvlText w:val="%1.%2.%3.%4.%5%6.%7.%8.%9."/>
      <w:lvlJc w:val="left"/>
      <w:pPr>
        <w:tabs>
          <w:tab w:val="num" w:pos="0"/>
        </w:tabs>
        <w:ind w:left="6372" w:hanging="708"/>
      </w:pPr>
      <w:rPr>
        <w:rFonts w:cs="Times New Roman"/>
      </w:rPr>
    </w:lvl>
  </w:abstractNum>
  <w:abstractNum w:abstractNumId="1" w15:restartNumberingAfterBreak="0">
    <w:nsid w:val="0274470C"/>
    <w:multiLevelType w:val="hybridMultilevel"/>
    <w:tmpl w:val="9712F6D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4A0840"/>
    <w:multiLevelType w:val="hybridMultilevel"/>
    <w:tmpl w:val="5A0CD646"/>
    <w:lvl w:ilvl="0" w:tplc="E7066F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1869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D21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162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E27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485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AA0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88A4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7A08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36B52"/>
    <w:multiLevelType w:val="hybridMultilevel"/>
    <w:tmpl w:val="AF7E10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B3F3F"/>
    <w:multiLevelType w:val="hybridMultilevel"/>
    <w:tmpl w:val="52C6E298"/>
    <w:lvl w:ilvl="0" w:tplc="66E4C3CE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0EBA2B91"/>
    <w:multiLevelType w:val="hybridMultilevel"/>
    <w:tmpl w:val="19982B24"/>
    <w:lvl w:ilvl="0" w:tplc="6720BF02">
      <w:start w:val="1"/>
      <w:numFmt w:val="decimal"/>
      <w:lvlText w:val="%1)"/>
      <w:lvlJc w:val="left"/>
      <w:pPr>
        <w:ind w:left="13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0F52731"/>
    <w:multiLevelType w:val="hybridMultilevel"/>
    <w:tmpl w:val="19982B24"/>
    <w:lvl w:ilvl="0" w:tplc="6720BF02">
      <w:start w:val="1"/>
      <w:numFmt w:val="decimal"/>
      <w:lvlText w:val="%1)"/>
      <w:lvlJc w:val="left"/>
      <w:pPr>
        <w:ind w:left="13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3DF7B73"/>
    <w:multiLevelType w:val="multilevel"/>
    <w:tmpl w:val="8584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E1279"/>
    <w:multiLevelType w:val="hybridMultilevel"/>
    <w:tmpl w:val="CE24F15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925AC"/>
    <w:multiLevelType w:val="multilevel"/>
    <w:tmpl w:val="CBE4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C42A0"/>
    <w:multiLevelType w:val="hybridMultilevel"/>
    <w:tmpl w:val="3F1A4648"/>
    <w:lvl w:ilvl="0" w:tplc="E3D888E6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B353A"/>
    <w:multiLevelType w:val="multilevel"/>
    <w:tmpl w:val="5E1E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94011"/>
    <w:multiLevelType w:val="hybridMultilevel"/>
    <w:tmpl w:val="19982B24"/>
    <w:lvl w:ilvl="0" w:tplc="6720BF02">
      <w:start w:val="1"/>
      <w:numFmt w:val="decimal"/>
      <w:lvlText w:val="%1)"/>
      <w:lvlJc w:val="left"/>
      <w:pPr>
        <w:ind w:left="13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6F71305"/>
    <w:multiLevelType w:val="hybridMultilevel"/>
    <w:tmpl w:val="DCBA531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C0446"/>
    <w:multiLevelType w:val="hybridMultilevel"/>
    <w:tmpl w:val="4E56AF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F266B"/>
    <w:multiLevelType w:val="multilevel"/>
    <w:tmpl w:val="B60E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3B1282"/>
    <w:multiLevelType w:val="hybridMultilevel"/>
    <w:tmpl w:val="1B2A9146"/>
    <w:lvl w:ilvl="0" w:tplc="E7F426A0">
      <w:start w:val="1"/>
      <w:numFmt w:val="upperLetter"/>
      <w:lvlText w:val="%1)"/>
      <w:lvlJc w:val="left"/>
      <w:pPr>
        <w:ind w:left="5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3" w:hanging="360"/>
      </w:pPr>
    </w:lvl>
    <w:lvl w:ilvl="2" w:tplc="4009001B" w:tentative="1">
      <w:start w:val="1"/>
      <w:numFmt w:val="lowerRoman"/>
      <w:lvlText w:val="%3."/>
      <w:lvlJc w:val="right"/>
      <w:pPr>
        <w:ind w:left="1943" w:hanging="180"/>
      </w:pPr>
    </w:lvl>
    <w:lvl w:ilvl="3" w:tplc="4009000F" w:tentative="1">
      <w:start w:val="1"/>
      <w:numFmt w:val="decimal"/>
      <w:lvlText w:val="%4."/>
      <w:lvlJc w:val="left"/>
      <w:pPr>
        <w:ind w:left="2663" w:hanging="360"/>
      </w:pPr>
    </w:lvl>
    <w:lvl w:ilvl="4" w:tplc="40090019" w:tentative="1">
      <w:start w:val="1"/>
      <w:numFmt w:val="lowerLetter"/>
      <w:lvlText w:val="%5."/>
      <w:lvlJc w:val="left"/>
      <w:pPr>
        <w:ind w:left="3383" w:hanging="360"/>
      </w:pPr>
    </w:lvl>
    <w:lvl w:ilvl="5" w:tplc="4009001B" w:tentative="1">
      <w:start w:val="1"/>
      <w:numFmt w:val="lowerRoman"/>
      <w:lvlText w:val="%6."/>
      <w:lvlJc w:val="right"/>
      <w:pPr>
        <w:ind w:left="4103" w:hanging="180"/>
      </w:pPr>
    </w:lvl>
    <w:lvl w:ilvl="6" w:tplc="4009000F" w:tentative="1">
      <w:start w:val="1"/>
      <w:numFmt w:val="decimal"/>
      <w:lvlText w:val="%7."/>
      <w:lvlJc w:val="left"/>
      <w:pPr>
        <w:ind w:left="4823" w:hanging="360"/>
      </w:pPr>
    </w:lvl>
    <w:lvl w:ilvl="7" w:tplc="40090019" w:tentative="1">
      <w:start w:val="1"/>
      <w:numFmt w:val="lowerLetter"/>
      <w:lvlText w:val="%8."/>
      <w:lvlJc w:val="left"/>
      <w:pPr>
        <w:ind w:left="5543" w:hanging="360"/>
      </w:pPr>
    </w:lvl>
    <w:lvl w:ilvl="8" w:tplc="40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7" w15:restartNumberingAfterBreak="0">
    <w:nsid w:val="312230EB"/>
    <w:multiLevelType w:val="hybridMultilevel"/>
    <w:tmpl w:val="19982B24"/>
    <w:lvl w:ilvl="0" w:tplc="6720BF02">
      <w:start w:val="1"/>
      <w:numFmt w:val="decimal"/>
      <w:lvlText w:val="%1)"/>
      <w:lvlJc w:val="left"/>
      <w:pPr>
        <w:ind w:left="13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C584CA0"/>
    <w:multiLevelType w:val="hybridMultilevel"/>
    <w:tmpl w:val="02C20E38"/>
    <w:lvl w:ilvl="0" w:tplc="D528F012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Futura Hv"/>
        <w:sz w:val="22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D0C07"/>
    <w:multiLevelType w:val="hybridMultilevel"/>
    <w:tmpl w:val="188058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500B9C"/>
    <w:multiLevelType w:val="hybridMultilevel"/>
    <w:tmpl w:val="3F2E39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34148"/>
    <w:multiLevelType w:val="hybridMultilevel"/>
    <w:tmpl w:val="4AB441A8"/>
    <w:lvl w:ilvl="0" w:tplc="87FC675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2E171FD"/>
    <w:multiLevelType w:val="hybridMultilevel"/>
    <w:tmpl w:val="B5B0D02E"/>
    <w:lvl w:ilvl="0" w:tplc="271E2952">
      <w:start w:val="1"/>
      <w:numFmt w:val="decimal"/>
      <w:lvlText w:val="%1."/>
      <w:lvlJc w:val="left"/>
      <w:pPr>
        <w:ind w:left="450" w:hanging="360"/>
      </w:pPr>
      <w:rPr>
        <w:rFonts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440409E6"/>
    <w:multiLevelType w:val="hybridMultilevel"/>
    <w:tmpl w:val="8BD61C92"/>
    <w:lvl w:ilvl="0" w:tplc="3AD8F94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44D85D57"/>
    <w:multiLevelType w:val="hybridMultilevel"/>
    <w:tmpl w:val="3D928AC0"/>
    <w:lvl w:ilvl="0" w:tplc="E9A02030">
      <w:start w:val="1"/>
      <w:numFmt w:val="upperLetter"/>
      <w:lvlText w:val="%1."/>
      <w:lvlJc w:val="left"/>
      <w:pPr>
        <w:ind w:left="54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7" w:hanging="360"/>
      </w:pPr>
    </w:lvl>
    <w:lvl w:ilvl="2" w:tplc="4009001B" w:tentative="1">
      <w:start w:val="1"/>
      <w:numFmt w:val="lowerRoman"/>
      <w:lvlText w:val="%3."/>
      <w:lvlJc w:val="right"/>
      <w:pPr>
        <w:ind w:left="1987" w:hanging="180"/>
      </w:pPr>
    </w:lvl>
    <w:lvl w:ilvl="3" w:tplc="4009000F" w:tentative="1">
      <w:start w:val="1"/>
      <w:numFmt w:val="decimal"/>
      <w:lvlText w:val="%4."/>
      <w:lvlJc w:val="left"/>
      <w:pPr>
        <w:ind w:left="2707" w:hanging="360"/>
      </w:pPr>
    </w:lvl>
    <w:lvl w:ilvl="4" w:tplc="40090019" w:tentative="1">
      <w:start w:val="1"/>
      <w:numFmt w:val="lowerLetter"/>
      <w:lvlText w:val="%5."/>
      <w:lvlJc w:val="left"/>
      <w:pPr>
        <w:ind w:left="3427" w:hanging="360"/>
      </w:pPr>
    </w:lvl>
    <w:lvl w:ilvl="5" w:tplc="4009001B" w:tentative="1">
      <w:start w:val="1"/>
      <w:numFmt w:val="lowerRoman"/>
      <w:lvlText w:val="%6."/>
      <w:lvlJc w:val="right"/>
      <w:pPr>
        <w:ind w:left="4147" w:hanging="180"/>
      </w:pPr>
    </w:lvl>
    <w:lvl w:ilvl="6" w:tplc="4009000F" w:tentative="1">
      <w:start w:val="1"/>
      <w:numFmt w:val="decimal"/>
      <w:lvlText w:val="%7."/>
      <w:lvlJc w:val="left"/>
      <w:pPr>
        <w:ind w:left="4867" w:hanging="360"/>
      </w:pPr>
    </w:lvl>
    <w:lvl w:ilvl="7" w:tplc="40090019" w:tentative="1">
      <w:start w:val="1"/>
      <w:numFmt w:val="lowerLetter"/>
      <w:lvlText w:val="%8."/>
      <w:lvlJc w:val="left"/>
      <w:pPr>
        <w:ind w:left="5587" w:hanging="360"/>
      </w:pPr>
    </w:lvl>
    <w:lvl w:ilvl="8" w:tplc="40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25" w15:restartNumberingAfterBreak="0">
    <w:nsid w:val="4BF076B9"/>
    <w:multiLevelType w:val="hybridMultilevel"/>
    <w:tmpl w:val="E99A5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A406D0"/>
    <w:multiLevelType w:val="hybridMultilevel"/>
    <w:tmpl w:val="3D928AC0"/>
    <w:lvl w:ilvl="0" w:tplc="E9A02030">
      <w:start w:val="1"/>
      <w:numFmt w:val="upperLetter"/>
      <w:lvlText w:val="%1."/>
      <w:lvlJc w:val="left"/>
      <w:pPr>
        <w:ind w:left="54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7" w:hanging="360"/>
      </w:pPr>
    </w:lvl>
    <w:lvl w:ilvl="2" w:tplc="4009001B" w:tentative="1">
      <w:start w:val="1"/>
      <w:numFmt w:val="lowerRoman"/>
      <w:lvlText w:val="%3."/>
      <w:lvlJc w:val="right"/>
      <w:pPr>
        <w:ind w:left="1987" w:hanging="180"/>
      </w:pPr>
    </w:lvl>
    <w:lvl w:ilvl="3" w:tplc="4009000F" w:tentative="1">
      <w:start w:val="1"/>
      <w:numFmt w:val="decimal"/>
      <w:lvlText w:val="%4."/>
      <w:lvlJc w:val="left"/>
      <w:pPr>
        <w:ind w:left="2707" w:hanging="360"/>
      </w:pPr>
    </w:lvl>
    <w:lvl w:ilvl="4" w:tplc="40090019" w:tentative="1">
      <w:start w:val="1"/>
      <w:numFmt w:val="lowerLetter"/>
      <w:lvlText w:val="%5."/>
      <w:lvlJc w:val="left"/>
      <w:pPr>
        <w:ind w:left="3427" w:hanging="360"/>
      </w:pPr>
    </w:lvl>
    <w:lvl w:ilvl="5" w:tplc="4009001B" w:tentative="1">
      <w:start w:val="1"/>
      <w:numFmt w:val="lowerRoman"/>
      <w:lvlText w:val="%6."/>
      <w:lvlJc w:val="right"/>
      <w:pPr>
        <w:ind w:left="4147" w:hanging="180"/>
      </w:pPr>
    </w:lvl>
    <w:lvl w:ilvl="6" w:tplc="4009000F" w:tentative="1">
      <w:start w:val="1"/>
      <w:numFmt w:val="decimal"/>
      <w:lvlText w:val="%7."/>
      <w:lvlJc w:val="left"/>
      <w:pPr>
        <w:ind w:left="4867" w:hanging="360"/>
      </w:pPr>
    </w:lvl>
    <w:lvl w:ilvl="7" w:tplc="40090019" w:tentative="1">
      <w:start w:val="1"/>
      <w:numFmt w:val="lowerLetter"/>
      <w:lvlText w:val="%8."/>
      <w:lvlJc w:val="left"/>
      <w:pPr>
        <w:ind w:left="5587" w:hanging="360"/>
      </w:pPr>
    </w:lvl>
    <w:lvl w:ilvl="8" w:tplc="40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27" w15:restartNumberingAfterBreak="0">
    <w:nsid w:val="4D0F0A77"/>
    <w:multiLevelType w:val="multilevel"/>
    <w:tmpl w:val="68D40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AD4B5A"/>
    <w:multiLevelType w:val="multilevel"/>
    <w:tmpl w:val="0F60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8F1DCD"/>
    <w:multiLevelType w:val="hybridMultilevel"/>
    <w:tmpl w:val="72F47DAC"/>
    <w:lvl w:ilvl="0" w:tplc="C0620D7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51DF10D5"/>
    <w:multiLevelType w:val="multilevel"/>
    <w:tmpl w:val="F88A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F71F93"/>
    <w:multiLevelType w:val="hybridMultilevel"/>
    <w:tmpl w:val="4D3EAF28"/>
    <w:lvl w:ilvl="0" w:tplc="0A8C0E7E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2" w15:restartNumberingAfterBreak="0">
    <w:nsid w:val="53ED7C7B"/>
    <w:multiLevelType w:val="hybridMultilevel"/>
    <w:tmpl w:val="332816F8"/>
    <w:lvl w:ilvl="0" w:tplc="6720BF0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 w15:restartNumberingAfterBreak="0">
    <w:nsid w:val="55A7290F"/>
    <w:multiLevelType w:val="hybridMultilevel"/>
    <w:tmpl w:val="3D928AC0"/>
    <w:lvl w:ilvl="0" w:tplc="E9A02030">
      <w:start w:val="1"/>
      <w:numFmt w:val="upperLetter"/>
      <w:lvlText w:val="%1."/>
      <w:lvlJc w:val="left"/>
      <w:pPr>
        <w:ind w:left="54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7" w:hanging="360"/>
      </w:pPr>
    </w:lvl>
    <w:lvl w:ilvl="2" w:tplc="4009001B" w:tentative="1">
      <w:start w:val="1"/>
      <w:numFmt w:val="lowerRoman"/>
      <w:lvlText w:val="%3."/>
      <w:lvlJc w:val="right"/>
      <w:pPr>
        <w:ind w:left="1987" w:hanging="180"/>
      </w:pPr>
    </w:lvl>
    <w:lvl w:ilvl="3" w:tplc="4009000F" w:tentative="1">
      <w:start w:val="1"/>
      <w:numFmt w:val="decimal"/>
      <w:lvlText w:val="%4."/>
      <w:lvlJc w:val="left"/>
      <w:pPr>
        <w:ind w:left="2707" w:hanging="360"/>
      </w:pPr>
    </w:lvl>
    <w:lvl w:ilvl="4" w:tplc="40090019" w:tentative="1">
      <w:start w:val="1"/>
      <w:numFmt w:val="lowerLetter"/>
      <w:lvlText w:val="%5."/>
      <w:lvlJc w:val="left"/>
      <w:pPr>
        <w:ind w:left="3427" w:hanging="360"/>
      </w:pPr>
    </w:lvl>
    <w:lvl w:ilvl="5" w:tplc="4009001B" w:tentative="1">
      <w:start w:val="1"/>
      <w:numFmt w:val="lowerRoman"/>
      <w:lvlText w:val="%6."/>
      <w:lvlJc w:val="right"/>
      <w:pPr>
        <w:ind w:left="4147" w:hanging="180"/>
      </w:pPr>
    </w:lvl>
    <w:lvl w:ilvl="6" w:tplc="4009000F" w:tentative="1">
      <w:start w:val="1"/>
      <w:numFmt w:val="decimal"/>
      <w:lvlText w:val="%7."/>
      <w:lvlJc w:val="left"/>
      <w:pPr>
        <w:ind w:left="4867" w:hanging="360"/>
      </w:pPr>
    </w:lvl>
    <w:lvl w:ilvl="7" w:tplc="40090019" w:tentative="1">
      <w:start w:val="1"/>
      <w:numFmt w:val="lowerLetter"/>
      <w:lvlText w:val="%8."/>
      <w:lvlJc w:val="left"/>
      <w:pPr>
        <w:ind w:left="5587" w:hanging="360"/>
      </w:pPr>
    </w:lvl>
    <w:lvl w:ilvl="8" w:tplc="40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34" w15:restartNumberingAfterBreak="0">
    <w:nsid w:val="573A151D"/>
    <w:multiLevelType w:val="multilevel"/>
    <w:tmpl w:val="666E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5B795C"/>
    <w:multiLevelType w:val="hybridMultilevel"/>
    <w:tmpl w:val="C2EA1426"/>
    <w:lvl w:ilvl="0" w:tplc="1D988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9264C2D"/>
    <w:multiLevelType w:val="hybridMultilevel"/>
    <w:tmpl w:val="D5C2ED0E"/>
    <w:lvl w:ilvl="0" w:tplc="E1F89FC2">
      <w:start w:val="1"/>
      <w:numFmt w:val="upperLetter"/>
      <w:lvlText w:val="%1."/>
      <w:lvlJc w:val="left"/>
      <w:pPr>
        <w:ind w:left="503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23" w:hanging="360"/>
      </w:pPr>
    </w:lvl>
    <w:lvl w:ilvl="2" w:tplc="4009001B" w:tentative="1">
      <w:start w:val="1"/>
      <w:numFmt w:val="lowerRoman"/>
      <w:lvlText w:val="%3."/>
      <w:lvlJc w:val="right"/>
      <w:pPr>
        <w:ind w:left="1943" w:hanging="180"/>
      </w:pPr>
    </w:lvl>
    <w:lvl w:ilvl="3" w:tplc="4009000F" w:tentative="1">
      <w:start w:val="1"/>
      <w:numFmt w:val="decimal"/>
      <w:lvlText w:val="%4."/>
      <w:lvlJc w:val="left"/>
      <w:pPr>
        <w:ind w:left="2663" w:hanging="360"/>
      </w:pPr>
    </w:lvl>
    <w:lvl w:ilvl="4" w:tplc="40090019" w:tentative="1">
      <w:start w:val="1"/>
      <w:numFmt w:val="lowerLetter"/>
      <w:lvlText w:val="%5."/>
      <w:lvlJc w:val="left"/>
      <w:pPr>
        <w:ind w:left="3383" w:hanging="360"/>
      </w:pPr>
    </w:lvl>
    <w:lvl w:ilvl="5" w:tplc="4009001B" w:tentative="1">
      <w:start w:val="1"/>
      <w:numFmt w:val="lowerRoman"/>
      <w:lvlText w:val="%6."/>
      <w:lvlJc w:val="right"/>
      <w:pPr>
        <w:ind w:left="4103" w:hanging="180"/>
      </w:pPr>
    </w:lvl>
    <w:lvl w:ilvl="6" w:tplc="4009000F" w:tentative="1">
      <w:start w:val="1"/>
      <w:numFmt w:val="decimal"/>
      <w:lvlText w:val="%7."/>
      <w:lvlJc w:val="left"/>
      <w:pPr>
        <w:ind w:left="4823" w:hanging="360"/>
      </w:pPr>
    </w:lvl>
    <w:lvl w:ilvl="7" w:tplc="40090019" w:tentative="1">
      <w:start w:val="1"/>
      <w:numFmt w:val="lowerLetter"/>
      <w:lvlText w:val="%8."/>
      <w:lvlJc w:val="left"/>
      <w:pPr>
        <w:ind w:left="5543" w:hanging="360"/>
      </w:pPr>
    </w:lvl>
    <w:lvl w:ilvl="8" w:tplc="40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37" w15:restartNumberingAfterBreak="0">
    <w:nsid w:val="5A8F7811"/>
    <w:multiLevelType w:val="hybridMultilevel"/>
    <w:tmpl w:val="19982B24"/>
    <w:lvl w:ilvl="0" w:tplc="6720BF02">
      <w:start w:val="1"/>
      <w:numFmt w:val="decimal"/>
      <w:lvlText w:val="%1)"/>
      <w:lvlJc w:val="left"/>
      <w:pPr>
        <w:ind w:left="13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5BD11787"/>
    <w:multiLevelType w:val="hybridMultilevel"/>
    <w:tmpl w:val="53A0AA42"/>
    <w:lvl w:ilvl="0" w:tplc="2E6C35E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206B7D"/>
    <w:multiLevelType w:val="multilevel"/>
    <w:tmpl w:val="B60E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E728D1"/>
    <w:multiLevelType w:val="hybridMultilevel"/>
    <w:tmpl w:val="E1BC7354"/>
    <w:lvl w:ilvl="0" w:tplc="A6C8E93A">
      <w:start w:val="1"/>
      <w:numFmt w:val="lowerRoman"/>
      <w:lvlText w:val="(%1)"/>
      <w:lvlJc w:val="left"/>
      <w:pPr>
        <w:ind w:left="90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7" w:hanging="360"/>
      </w:pPr>
    </w:lvl>
    <w:lvl w:ilvl="2" w:tplc="4009001B" w:tentative="1">
      <w:start w:val="1"/>
      <w:numFmt w:val="lowerRoman"/>
      <w:lvlText w:val="%3."/>
      <w:lvlJc w:val="right"/>
      <w:pPr>
        <w:ind w:left="1987" w:hanging="180"/>
      </w:pPr>
    </w:lvl>
    <w:lvl w:ilvl="3" w:tplc="4009000F" w:tentative="1">
      <w:start w:val="1"/>
      <w:numFmt w:val="decimal"/>
      <w:lvlText w:val="%4."/>
      <w:lvlJc w:val="left"/>
      <w:pPr>
        <w:ind w:left="2707" w:hanging="360"/>
      </w:pPr>
    </w:lvl>
    <w:lvl w:ilvl="4" w:tplc="40090019" w:tentative="1">
      <w:start w:val="1"/>
      <w:numFmt w:val="lowerLetter"/>
      <w:lvlText w:val="%5."/>
      <w:lvlJc w:val="left"/>
      <w:pPr>
        <w:ind w:left="3427" w:hanging="360"/>
      </w:pPr>
    </w:lvl>
    <w:lvl w:ilvl="5" w:tplc="4009001B" w:tentative="1">
      <w:start w:val="1"/>
      <w:numFmt w:val="lowerRoman"/>
      <w:lvlText w:val="%6."/>
      <w:lvlJc w:val="right"/>
      <w:pPr>
        <w:ind w:left="4147" w:hanging="180"/>
      </w:pPr>
    </w:lvl>
    <w:lvl w:ilvl="6" w:tplc="4009000F" w:tentative="1">
      <w:start w:val="1"/>
      <w:numFmt w:val="decimal"/>
      <w:lvlText w:val="%7."/>
      <w:lvlJc w:val="left"/>
      <w:pPr>
        <w:ind w:left="4867" w:hanging="360"/>
      </w:pPr>
    </w:lvl>
    <w:lvl w:ilvl="7" w:tplc="40090019" w:tentative="1">
      <w:start w:val="1"/>
      <w:numFmt w:val="lowerLetter"/>
      <w:lvlText w:val="%8."/>
      <w:lvlJc w:val="left"/>
      <w:pPr>
        <w:ind w:left="5587" w:hanging="360"/>
      </w:pPr>
    </w:lvl>
    <w:lvl w:ilvl="8" w:tplc="40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41" w15:restartNumberingAfterBreak="0">
    <w:nsid w:val="6AF0432A"/>
    <w:multiLevelType w:val="hybridMultilevel"/>
    <w:tmpl w:val="E35616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C109EE"/>
    <w:multiLevelType w:val="multilevel"/>
    <w:tmpl w:val="308C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3C3BDA"/>
    <w:multiLevelType w:val="multilevel"/>
    <w:tmpl w:val="BD9E0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933739"/>
    <w:multiLevelType w:val="hybridMultilevel"/>
    <w:tmpl w:val="7D1AF3A4"/>
    <w:lvl w:ilvl="0" w:tplc="9D66BE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82A3203"/>
    <w:multiLevelType w:val="hybridMultilevel"/>
    <w:tmpl w:val="DD9C26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8"/>
  </w:num>
  <w:num w:numId="5">
    <w:abstractNumId w:val="25"/>
  </w:num>
  <w:num w:numId="6">
    <w:abstractNumId w:val="14"/>
  </w:num>
  <w:num w:numId="7">
    <w:abstractNumId w:val="19"/>
  </w:num>
  <w:num w:numId="8">
    <w:abstractNumId w:val="23"/>
  </w:num>
  <w:num w:numId="9">
    <w:abstractNumId w:val="32"/>
  </w:num>
  <w:num w:numId="10">
    <w:abstractNumId w:val="12"/>
  </w:num>
  <w:num w:numId="11">
    <w:abstractNumId w:val="30"/>
  </w:num>
  <w:num w:numId="12">
    <w:abstractNumId w:val="9"/>
  </w:num>
  <w:num w:numId="13">
    <w:abstractNumId w:val="7"/>
  </w:num>
  <w:num w:numId="14">
    <w:abstractNumId w:val="34"/>
  </w:num>
  <w:num w:numId="15">
    <w:abstractNumId w:val="42"/>
  </w:num>
  <w:num w:numId="16">
    <w:abstractNumId w:val="11"/>
  </w:num>
  <w:num w:numId="17">
    <w:abstractNumId w:val="37"/>
  </w:num>
  <w:num w:numId="18">
    <w:abstractNumId w:val="22"/>
  </w:num>
  <w:num w:numId="19">
    <w:abstractNumId w:val="29"/>
  </w:num>
  <w:num w:numId="20">
    <w:abstractNumId w:val="17"/>
  </w:num>
  <w:num w:numId="21">
    <w:abstractNumId w:val="6"/>
  </w:num>
  <w:num w:numId="22">
    <w:abstractNumId w:val="5"/>
  </w:num>
  <w:num w:numId="23">
    <w:abstractNumId w:val="35"/>
  </w:num>
  <w:num w:numId="24">
    <w:abstractNumId w:val="8"/>
  </w:num>
  <w:num w:numId="25">
    <w:abstractNumId w:val="4"/>
  </w:num>
  <w:num w:numId="26">
    <w:abstractNumId w:val="31"/>
  </w:num>
  <w:num w:numId="27">
    <w:abstractNumId w:val="44"/>
  </w:num>
  <w:num w:numId="28">
    <w:abstractNumId w:val="21"/>
  </w:num>
  <w:num w:numId="29">
    <w:abstractNumId w:val="2"/>
  </w:num>
  <w:num w:numId="30">
    <w:abstractNumId w:val="13"/>
  </w:num>
  <w:num w:numId="31">
    <w:abstractNumId w:val="16"/>
  </w:num>
  <w:num w:numId="32">
    <w:abstractNumId w:val="36"/>
  </w:num>
  <w:num w:numId="33">
    <w:abstractNumId w:val="24"/>
  </w:num>
  <w:num w:numId="34">
    <w:abstractNumId w:val="40"/>
  </w:num>
  <w:num w:numId="35">
    <w:abstractNumId w:val="33"/>
  </w:num>
  <w:num w:numId="36">
    <w:abstractNumId w:val="26"/>
  </w:num>
  <w:num w:numId="37">
    <w:abstractNumId w:val="41"/>
  </w:num>
  <w:num w:numId="38">
    <w:abstractNumId w:val="38"/>
  </w:num>
  <w:num w:numId="39">
    <w:abstractNumId w:val="28"/>
  </w:num>
  <w:num w:numId="40">
    <w:abstractNumId w:val="27"/>
  </w:num>
  <w:num w:numId="41">
    <w:abstractNumId w:val="39"/>
  </w:num>
  <w:num w:numId="42">
    <w:abstractNumId w:val="43"/>
  </w:num>
  <w:num w:numId="43">
    <w:abstractNumId w:val="45"/>
  </w:num>
  <w:num w:numId="44">
    <w:abstractNumId w:val="20"/>
  </w:num>
  <w:num w:numId="45">
    <w:abstractNumId w:val="15"/>
  </w:num>
  <w:num w:numId="4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2">
      <o:colormru v:ext="edit" colors="green,#360,olive,#960,blue,#963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30E3"/>
    <w:rsid w:val="00000801"/>
    <w:rsid w:val="000046C9"/>
    <w:rsid w:val="0002413D"/>
    <w:rsid w:val="00026015"/>
    <w:rsid w:val="00036853"/>
    <w:rsid w:val="000404EC"/>
    <w:rsid w:val="00067FAF"/>
    <w:rsid w:val="00077B00"/>
    <w:rsid w:val="000800DE"/>
    <w:rsid w:val="00080F21"/>
    <w:rsid w:val="00082A00"/>
    <w:rsid w:val="000841B2"/>
    <w:rsid w:val="00090881"/>
    <w:rsid w:val="00092591"/>
    <w:rsid w:val="000B1FBF"/>
    <w:rsid w:val="000B3B42"/>
    <w:rsid w:val="000B4A66"/>
    <w:rsid w:val="000C0912"/>
    <w:rsid w:val="000D0CB2"/>
    <w:rsid w:val="000D0D7D"/>
    <w:rsid w:val="000D5F97"/>
    <w:rsid w:val="000D7515"/>
    <w:rsid w:val="000E3029"/>
    <w:rsid w:val="000E42FD"/>
    <w:rsid w:val="000E473D"/>
    <w:rsid w:val="000E5ACD"/>
    <w:rsid w:val="000E78A3"/>
    <w:rsid w:val="000F3ABC"/>
    <w:rsid w:val="000F439B"/>
    <w:rsid w:val="00103290"/>
    <w:rsid w:val="00103A1C"/>
    <w:rsid w:val="00114F9F"/>
    <w:rsid w:val="00116710"/>
    <w:rsid w:val="00122821"/>
    <w:rsid w:val="001326D4"/>
    <w:rsid w:val="001349F9"/>
    <w:rsid w:val="001378C2"/>
    <w:rsid w:val="00153511"/>
    <w:rsid w:val="00155516"/>
    <w:rsid w:val="00161A9E"/>
    <w:rsid w:val="00165285"/>
    <w:rsid w:val="00183C42"/>
    <w:rsid w:val="00185066"/>
    <w:rsid w:val="0018531A"/>
    <w:rsid w:val="00190D64"/>
    <w:rsid w:val="001927AE"/>
    <w:rsid w:val="00195EA9"/>
    <w:rsid w:val="00197B29"/>
    <w:rsid w:val="001A1C7B"/>
    <w:rsid w:val="001A1F83"/>
    <w:rsid w:val="001A760D"/>
    <w:rsid w:val="001B30E3"/>
    <w:rsid w:val="001B708A"/>
    <w:rsid w:val="001C28F4"/>
    <w:rsid w:val="001C3005"/>
    <w:rsid w:val="001D0173"/>
    <w:rsid w:val="001F771C"/>
    <w:rsid w:val="00214530"/>
    <w:rsid w:val="002306C8"/>
    <w:rsid w:val="00250B03"/>
    <w:rsid w:val="002704E0"/>
    <w:rsid w:val="00271019"/>
    <w:rsid w:val="002736BA"/>
    <w:rsid w:val="00283D31"/>
    <w:rsid w:val="00291718"/>
    <w:rsid w:val="002969E5"/>
    <w:rsid w:val="002B0693"/>
    <w:rsid w:val="002B0AC5"/>
    <w:rsid w:val="002B1538"/>
    <w:rsid w:val="002C68C5"/>
    <w:rsid w:val="002C7C0C"/>
    <w:rsid w:val="002E3DF1"/>
    <w:rsid w:val="00300CF9"/>
    <w:rsid w:val="00305AA8"/>
    <w:rsid w:val="00307437"/>
    <w:rsid w:val="00311433"/>
    <w:rsid w:val="00324A40"/>
    <w:rsid w:val="00333540"/>
    <w:rsid w:val="003417A7"/>
    <w:rsid w:val="00343834"/>
    <w:rsid w:val="003525D7"/>
    <w:rsid w:val="00355EE9"/>
    <w:rsid w:val="00362326"/>
    <w:rsid w:val="0036345E"/>
    <w:rsid w:val="0036702B"/>
    <w:rsid w:val="00374672"/>
    <w:rsid w:val="00387292"/>
    <w:rsid w:val="00394A12"/>
    <w:rsid w:val="003C29FE"/>
    <w:rsid w:val="003D0F03"/>
    <w:rsid w:val="003F1B51"/>
    <w:rsid w:val="003F2628"/>
    <w:rsid w:val="00403AEC"/>
    <w:rsid w:val="0040503B"/>
    <w:rsid w:val="00425A97"/>
    <w:rsid w:val="00426153"/>
    <w:rsid w:val="00431E86"/>
    <w:rsid w:val="00435028"/>
    <w:rsid w:val="00440362"/>
    <w:rsid w:val="004426F4"/>
    <w:rsid w:val="004464B5"/>
    <w:rsid w:val="004546F6"/>
    <w:rsid w:val="004568DA"/>
    <w:rsid w:val="00466AA6"/>
    <w:rsid w:val="00467E7F"/>
    <w:rsid w:val="0047277C"/>
    <w:rsid w:val="004839E5"/>
    <w:rsid w:val="00485C33"/>
    <w:rsid w:val="00486292"/>
    <w:rsid w:val="00492B0F"/>
    <w:rsid w:val="004A1461"/>
    <w:rsid w:val="004B450C"/>
    <w:rsid w:val="004B4843"/>
    <w:rsid w:val="004B5D69"/>
    <w:rsid w:val="004B7E8A"/>
    <w:rsid w:val="004C5B1B"/>
    <w:rsid w:val="004D0577"/>
    <w:rsid w:val="004D2C7D"/>
    <w:rsid w:val="004D3348"/>
    <w:rsid w:val="004D382B"/>
    <w:rsid w:val="004F1CB8"/>
    <w:rsid w:val="004F4961"/>
    <w:rsid w:val="00507607"/>
    <w:rsid w:val="00530FDE"/>
    <w:rsid w:val="005353D3"/>
    <w:rsid w:val="00543793"/>
    <w:rsid w:val="00544F06"/>
    <w:rsid w:val="0056372A"/>
    <w:rsid w:val="00565B5F"/>
    <w:rsid w:val="00566455"/>
    <w:rsid w:val="00574D61"/>
    <w:rsid w:val="00591294"/>
    <w:rsid w:val="0059341D"/>
    <w:rsid w:val="005A0345"/>
    <w:rsid w:val="005C6101"/>
    <w:rsid w:val="005C7E60"/>
    <w:rsid w:val="005E2CE6"/>
    <w:rsid w:val="005E66CE"/>
    <w:rsid w:val="005E7107"/>
    <w:rsid w:val="005F23E4"/>
    <w:rsid w:val="00605D6B"/>
    <w:rsid w:val="00610823"/>
    <w:rsid w:val="00610879"/>
    <w:rsid w:val="00614797"/>
    <w:rsid w:val="006162F0"/>
    <w:rsid w:val="00621102"/>
    <w:rsid w:val="006371A1"/>
    <w:rsid w:val="0063740E"/>
    <w:rsid w:val="00645C13"/>
    <w:rsid w:val="006559FD"/>
    <w:rsid w:val="00655AA2"/>
    <w:rsid w:val="006624A1"/>
    <w:rsid w:val="0066349A"/>
    <w:rsid w:val="00671DD7"/>
    <w:rsid w:val="006728F2"/>
    <w:rsid w:val="00683E30"/>
    <w:rsid w:val="0069215A"/>
    <w:rsid w:val="006C41A4"/>
    <w:rsid w:val="006C6B5B"/>
    <w:rsid w:val="006D6DCA"/>
    <w:rsid w:val="006F0A13"/>
    <w:rsid w:val="006F2650"/>
    <w:rsid w:val="00703C86"/>
    <w:rsid w:val="00710A3D"/>
    <w:rsid w:val="00714DC5"/>
    <w:rsid w:val="0073491C"/>
    <w:rsid w:val="00741B0A"/>
    <w:rsid w:val="00742F0F"/>
    <w:rsid w:val="00744A29"/>
    <w:rsid w:val="0075043B"/>
    <w:rsid w:val="007529A8"/>
    <w:rsid w:val="00775F37"/>
    <w:rsid w:val="007829B0"/>
    <w:rsid w:val="00785CCF"/>
    <w:rsid w:val="007929D1"/>
    <w:rsid w:val="007930B6"/>
    <w:rsid w:val="007B2274"/>
    <w:rsid w:val="007C0AC9"/>
    <w:rsid w:val="007C4C25"/>
    <w:rsid w:val="007E16F9"/>
    <w:rsid w:val="007E2356"/>
    <w:rsid w:val="007E3944"/>
    <w:rsid w:val="007F362C"/>
    <w:rsid w:val="007F5FC9"/>
    <w:rsid w:val="00801522"/>
    <w:rsid w:val="0080475B"/>
    <w:rsid w:val="00805CE6"/>
    <w:rsid w:val="008063C6"/>
    <w:rsid w:val="0082502D"/>
    <w:rsid w:val="00830A56"/>
    <w:rsid w:val="008354FF"/>
    <w:rsid w:val="00835545"/>
    <w:rsid w:val="00836AB5"/>
    <w:rsid w:val="008403DB"/>
    <w:rsid w:val="00841CF8"/>
    <w:rsid w:val="00844769"/>
    <w:rsid w:val="00847613"/>
    <w:rsid w:val="00850DFB"/>
    <w:rsid w:val="0085505C"/>
    <w:rsid w:val="00864B5F"/>
    <w:rsid w:val="008666EF"/>
    <w:rsid w:val="00880ABD"/>
    <w:rsid w:val="00881AF0"/>
    <w:rsid w:val="0088514A"/>
    <w:rsid w:val="00890148"/>
    <w:rsid w:val="008909C4"/>
    <w:rsid w:val="0089224D"/>
    <w:rsid w:val="008A5C9A"/>
    <w:rsid w:val="008B2555"/>
    <w:rsid w:val="008B260C"/>
    <w:rsid w:val="008B7A27"/>
    <w:rsid w:val="008C5F85"/>
    <w:rsid w:val="008C735C"/>
    <w:rsid w:val="008D485F"/>
    <w:rsid w:val="008E5FF3"/>
    <w:rsid w:val="00900246"/>
    <w:rsid w:val="00920520"/>
    <w:rsid w:val="0092142A"/>
    <w:rsid w:val="00923AE7"/>
    <w:rsid w:val="009255D6"/>
    <w:rsid w:val="009326C0"/>
    <w:rsid w:val="009366F8"/>
    <w:rsid w:val="00937C05"/>
    <w:rsid w:val="009419B4"/>
    <w:rsid w:val="00942932"/>
    <w:rsid w:val="00944F38"/>
    <w:rsid w:val="009451F6"/>
    <w:rsid w:val="009501CC"/>
    <w:rsid w:val="00950487"/>
    <w:rsid w:val="009604A4"/>
    <w:rsid w:val="0097129E"/>
    <w:rsid w:val="00987194"/>
    <w:rsid w:val="00987519"/>
    <w:rsid w:val="00990301"/>
    <w:rsid w:val="0099608D"/>
    <w:rsid w:val="009A2DDF"/>
    <w:rsid w:val="009A45E6"/>
    <w:rsid w:val="009B1193"/>
    <w:rsid w:val="009D055E"/>
    <w:rsid w:val="009F0823"/>
    <w:rsid w:val="009F18B4"/>
    <w:rsid w:val="00A00AF7"/>
    <w:rsid w:val="00A11086"/>
    <w:rsid w:val="00A11A7D"/>
    <w:rsid w:val="00A13016"/>
    <w:rsid w:val="00A239D8"/>
    <w:rsid w:val="00A302EE"/>
    <w:rsid w:val="00A41981"/>
    <w:rsid w:val="00A45A1C"/>
    <w:rsid w:val="00A500C8"/>
    <w:rsid w:val="00A5068D"/>
    <w:rsid w:val="00A5080B"/>
    <w:rsid w:val="00A508F0"/>
    <w:rsid w:val="00A51EF0"/>
    <w:rsid w:val="00A52E08"/>
    <w:rsid w:val="00A54578"/>
    <w:rsid w:val="00A6137B"/>
    <w:rsid w:val="00A61BE8"/>
    <w:rsid w:val="00A65483"/>
    <w:rsid w:val="00A6765E"/>
    <w:rsid w:val="00A71FF6"/>
    <w:rsid w:val="00A75D93"/>
    <w:rsid w:val="00A80D3C"/>
    <w:rsid w:val="00A80FD1"/>
    <w:rsid w:val="00A82837"/>
    <w:rsid w:val="00A86AC4"/>
    <w:rsid w:val="00A870B2"/>
    <w:rsid w:val="00A93E9A"/>
    <w:rsid w:val="00A978D6"/>
    <w:rsid w:val="00AA3216"/>
    <w:rsid w:val="00AA35B2"/>
    <w:rsid w:val="00AA6B95"/>
    <w:rsid w:val="00AB14E1"/>
    <w:rsid w:val="00AB4F40"/>
    <w:rsid w:val="00AB6388"/>
    <w:rsid w:val="00AC5092"/>
    <w:rsid w:val="00AD4076"/>
    <w:rsid w:val="00AD626E"/>
    <w:rsid w:val="00AE03C8"/>
    <w:rsid w:val="00AF37F9"/>
    <w:rsid w:val="00B00379"/>
    <w:rsid w:val="00B12BB2"/>
    <w:rsid w:val="00B134D3"/>
    <w:rsid w:val="00B13907"/>
    <w:rsid w:val="00B20BC0"/>
    <w:rsid w:val="00B23178"/>
    <w:rsid w:val="00B27297"/>
    <w:rsid w:val="00B30F75"/>
    <w:rsid w:val="00B45A57"/>
    <w:rsid w:val="00B54F4D"/>
    <w:rsid w:val="00B627A9"/>
    <w:rsid w:val="00B8029C"/>
    <w:rsid w:val="00B86593"/>
    <w:rsid w:val="00BA4621"/>
    <w:rsid w:val="00BA52F0"/>
    <w:rsid w:val="00BC3622"/>
    <w:rsid w:val="00BC3894"/>
    <w:rsid w:val="00BD030B"/>
    <w:rsid w:val="00BE191B"/>
    <w:rsid w:val="00BE291C"/>
    <w:rsid w:val="00C01C8B"/>
    <w:rsid w:val="00C12496"/>
    <w:rsid w:val="00C15F54"/>
    <w:rsid w:val="00C30757"/>
    <w:rsid w:val="00C37748"/>
    <w:rsid w:val="00C42B4B"/>
    <w:rsid w:val="00C433CA"/>
    <w:rsid w:val="00C5576B"/>
    <w:rsid w:val="00C61713"/>
    <w:rsid w:val="00C73D35"/>
    <w:rsid w:val="00C814E7"/>
    <w:rsid w:val="00C83071"/>
    <w:rsid w:val="00C85D38"/>
    <w:rsid w:val="00C948EA"/>
    <w:rsid w:val="00C950AD"/>
    <w:rsid w:val="00C96A65"/>
    <w:rsid w:val="00CB0CC9"/>
    <w:rsid w:val="00CB5C2E"/>
    <w:rsid w:val="00CB74C9"/>
    <w:rsid w:val="00CC501B"/>
    <w:rsid w:val="00CD4C3A"/>
    <w:rsid w:val="00CD53FA"/>
    <w:rsid w:val="00CE51B3"/>
    <w:rsid w:val="00CF31BA"/>
    <w:rsid w:val="00CF6D46"/>
    <w:rsid w:val="00D110C9"/>
    <w:rsid w:val="00D141B1"/>
    <w:rsid w:val="00D2576F"/>
    <w:rsid w:val="00D33122"/>
    <w:rsid w:val="00D37510"/>
    <w:rsid w:val="00D428B0"/>
    <w:rsid w:val="00D45C58"/>
    <w:rsid w:val="00D51439"/>
    <w:rsid w:val="00D531C4"/>
    <w:rsid w:val="00D53AF6"/>
    <w:rsid w:val="00D545A4"/>
    <w:rsid w:val="00D573F1"/>
    <w:rsid w:val="00D9528F"/>
    <w:rsid w:val="00D9621E"/>
    <w:rsid w:val="00D964C3"/>
    <w:rsid w:val="00D9681B"/>
    <w:rsid w:val="00DA328A"/>
    <w:rsid w:val="00DA5312"/>
    <w:rsid w:val="00DB5CA3"/>
    <w:rsid w:val="00DB6A8E"/>
    <w:rsid w:val="00DB7F88"/>
    <w:rsid w:val="00DC0DD3"/>
    <w:rsid w:val="00DC1FC4"/>
    <w:rsid w:val="00DC5A57"/>
    <w:rsid w:val="00DC7FE0"/>
    <w:rsid w:val="00DD25B7"/>
    <w:rsid w:val="00DD413B"/>
    <w:rsid w:val="00DE2E88"/>
    <w:rsid w:val="00DF205C"/>
    <w:rsid w:val="00DF7DA1"/>
    <w:rsid w:val="00E252FD"/>
    <w:rsid w:val="00E360AF"/>
    <w:rsid w:val="00E46A38"/>
    <w:rsid w:val="00E475CC"/>
    <w:rsid w:val="00E5579A"/>
    <w:rsid w:val="00E76DC1"/>
    <w:rsid w:val="00E83039"/>
    <w:rsid w:val="00E8716E"/>
    <w:rsid w:val="00E90E1D"/>
    <w:rsid w:val="00E94316"/>
    <w:rsid w:val="00ED2E46"/>
    <w:rsid w:val="00ED6FFB"/>
    <w:rsid w:val="00EE64B6"/>
    <w:rsid w:val="00F02E10"/>
    <w:rsid w:val="00F12978"/>
    <w:rsid w:val="00F23A30"/>
    <w:rsid w:val="00F244F9"/>
    <w:rsid w:val="00F24B39"/>
    <w:rsid w:val="00F258BC"/>
    <w:rsid w:val="00F26682"/>
    <w:rsid w:val="00F2734C"/>
    <w:rsid w:val="00F365AB"/>
    <w:rsid w:val="00F43302"/>
    <w:rsid w:val="00F5144E"/>
    <w:rsid w:val="00F57E4F"/>
    <w:rsid w:val="00F61626"/>
    <w:rsid w:val="00F71E43"/>
    <w:rsid w:val="00F71E70"/>
    <w:rsid w:val="00F7533E"/>
    <w:rsid w:val="00F76FF8"/>
    <w:rsid w:val="00F81D2C"/>
    <w:rsid w:val="00F82221"/>
    <w:rsid w:val="00F95B6C"/>
    <w:rsid w:val="00FA070E"/>
    <w:rsid w:val="00FA1064"/>
    <w:rsid w:val="00FA3E85"/>
    <w:rsid w:val="00FA4366"/>
    <w:rsid w:val="00FB3656"/>
    <w:rsid w:val="00FB420F"/>
    <w:rsid w:val="00FB4999"/>
    <w:rsid w:val="00FB61A6"/>
    <w:rsid w:val="00FC392F"/>
    <w:rsid w:val="00FC71E0"/>
    <w:rsid w:val="00FD5485"/>
    <w:rsid w:val="00FD67EF"/>
    <w:rsid w:val="00FF2B83"/>
    <w:rsid w:val="00FF362F"/>
    <w:rsid w:val="00FF43F0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green,#360,olive,#960,blue,#963"/>
    </o:shapedefaults>
    <o:shapelayout v:ext="edit">
      <o:idmap v:ext="edit" data="1"/>
    </o:shapelayout>
  </w:shapeDefaults>
  <w:decimalSymbol w:val="."/>
  <w:listSeparator w:val=","/>
  <w14:docId w14:val="70470E40"/>
  <w15:chartTrackingRefBased/>
  <w15:docId w15:val="{27FAD3EE-0B74-4F9E-B326-F2F24A32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53AF6"/>
    <w:pPr>
      <w:keepLines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</w:tabs>
      <w:ind w:left="851"/>
    </w:pPr>
    <w:rPr>
      <w:rFonts w:cs="Futura Hv"/>
      <w:sz w:val="22"/>
      <w:szCs w:val="26"/>
      <w:lang w:val="en-US" w:eastAsia="en-US" w:bidi="ar-BH"/>
    </w:rPr>
  </w:style>
  <w:style w:type="paragraph" w:styleId="Heading1">
    <w:name w:val="heading 1"/>
    <w:aliases w:val="Heading 1 char,Heading 1 Char,H1,Titre 11,t1.T1.Titre 1,t1,Titre1,chapitre,Main Section,R1,H11"/>
    <w:basedOn w:val="Normal"/>
    <w:next w:val="Normal"/>
    <w:qFormat/>
    <w:rsid w:val="00D53AF6"/>
    <w:pPr>
      <w:keepNext/>
      <w:numPr>
        <w:numId w:val="1"/>
      </w:numPr>
      <w:spacing w:after="240"/>
      <w:outlineLvl w:val="0"/>
    </w:pPr>
    <w:rPr>
      <w:b/>
      <w:bCs/>
      <w:caps/>
      <w:kern w:val="28"/>
      <w:sz w:val="28"/>
      <w:szCs w:val="33"/>
    </w:rPr>
  </w:style>
  <w:style w:type="paragraph" w:styleId="Heading2">
    <w:name w:val="heading 2"/>
    <w:aliases w:val="h2,H2,Heading 2 Hidden,Heading + Dark Blue,Before:  12 pt,After: ..."/>
    <w:basedOn w:val="Heading1"/>
    <w:next w:val="Normal2"/>
    <w:qFormat/>
    <w:rsid w:val="00D53AF6"/>
    <w:pPr>
      <w:numPr>
        <w:ilvl w:val="1"/>
      </w:numPr>
      <w:outlineLvl w:val="1"/>
    </w:pPr>
    <w:rPr>
      <w:sz w:val="24"/>
      <w:szCs w:val="28"/>
    </w:rPr>
  </w:style>
  <w:style w:type="paragraph" w:styleId="Heading3">
    <w:name w:val="heading 3"/>
    <w:aliases w:val="H3,Sub Heading,(Shift Ctrl 3),h3"/>
    <w:basedOn w:val="Heading2"/>
    <w:next w:val="Normal"/>
    <w:qFormat/>
    <w:rsid w:val="00D53AF6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qFormat/>
    <w:rsid w:val="00D53AF6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D53AF6"/>
    <w:pPr>
      <w:numPr>
        <w:ilvl w:val="4"/>
        <w:numId w:val="1"/>
      </w:numPr>
      <w:spacing w:before="240" w:after="6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53AF6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iCs/>
    </w:rPr>
  </w:style>
  <w:style w:type="paragraph" w:styleId="Heading7">
    <w:name w:val="heading 7"/>
    <w:basedOn w:val="Normal"/>
    <w:next w:val="Normal"/>
    <w:qFormat/>
    <w:rsid w:val="00D53AF6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4"/>
    </w:rPr>
  </w:style>
  <w:style w:type="paragraph" w:styleId="Heading8">
    <w:name w:val="heading 8"/>
    <w:basedOn w:val="Normal"/>
    <w:next w:val="Normal"/>
    <w:qFormat/>
    <w:rsid w:val="00D53AF6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D53AF6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iCs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eading 1 char Char,Heading 1 Char Char,H1 Char,Titre 11 Char,t1.T1.Titre 1 Char,t1 Char,Titre1 Char,chapitre Char,Main Section Char,R1 Char,H11 Char"/>
    <w:locked/>
    <w:rsid w:val="00D53AF6"/>
    <w:rPr>
      <w:rFonts w:cs="Futura Hv"/>
      <w:b/>
      <w:bCs/>
      <w:caps/>
      <w:noProof w:val="0"/>
      <w:kern w:val="28"/>
      <w:sz w:val="33"/>
      <w:szCs w:val="33"/>
      <w:lang w:val="en-US" w:eastAsia="en-US" w:bidi="ar-BH"/>
    </w:rPr>
  </w:style>
  <w:style w:type="character" w:customStyle="1" w:styleId="Heading2Char">
    <w:name w:val="Heading 2 Char"/>
    <w:aliases w:val="h2 Char,H2 Char,Heading 2 Hidden Char,Heading + Dark Blue Char,Before:  12 pt Char,After: ... Char"/>
    <w:semiHidden/>
    <w:locked/>
    <w:rsid w:val="00D53AF6"/>
    <w:rPr>
      <w:rFonts w:cs="Futura Hv"/>
      <w:b/>
      <w:bCs/>
      <w:caps/>
      <w:noProof w:val="0"/>
      <w:kern w:val="28"/>
      <w:sz w:val="28"/>
      <w:szCs w:val="28"/>
      <w:lang w:val="en-US" w:eastAsia="en-US" w:bidi="ar-BH"/>
    </w:rPr>
  </w:style>
  <w:style w:type="character" w:customStyle="1" w:styleId="Heading3Char">
    <w:name w:val="Heading 3 Char"/>
    <w:aliases w:val="H3 Char,Sub Heading Char,(Shift Ctrl 3) Char,h3 Char"/>
    <w:semiHidden/>
    <w:locked/>
    <w:rsid w:val="00D53AF6"/>
    <w:rPr>
      <w:rFonts w:cs="Futura Hv"/>
      <w:b/>
      <w:bCs/>
      <w:noProof w:val="0"/>
      <w:kern w:val="28"/>
      <w:sz w:val="28"/>
      <w:szCs w:val="28"/>
      <w:lang w:val="en-US" w:eastAsia="en-US" w:bidi="ar-BH"/>
    </w:rPr>
  </w:style>
  <w:style w:type="character" w:customStyle="1" w:styleId="Heading4Char">
    <w:name w:val="Heading 4 Char"/>
    <w:semiHidden/>
    <w:locked/>
    <w:rsid w:val="00D53AF6"/>
    <w:rPr>
      <w:rFonts w:cs="Futura Hv"/>
      <w:b/>
      <w:bCs/>
      <w:i/>
      <w:iCs/>
      <w:noProof w:val="0"/>
      <w:kern w:val="28"/>
      <w:sz w:val="28"/>
      <w:szCs w:val="28"/>
      <w:lang w:val="en-US" w:eastAsia="en-US" w:bidi="ar-BH"/>
    </w:rPr>
  </w:style>
  <w:style w:type="character" w:customStyle="1" w:styleId="Heading5Char">
    <w:name w:val="Heading 5 Char"/>
    <w:semiHidden/>
    <w:locked/>
    <w:rsid w:val="00D53AF6"/>
    <w:rPr>
      <w:rFonts w:cs="Futura Hv"/>
      <w:b/>
      <w:bCs/>
      <w:noProof w:val="0"/>
      <w:sz w:val="26"/>
      <w:szCs w:val="26"/>
      <w:lang w:val="en-US" w:eastAsia="en-US" w:bidi="ar-BH"/>
    </w:rPr>
  </w:style>
  <w:style w:type="character" w:customStyle="1" w:styleId="Heading6Char">
    <w:name w:val="Heading 6 Char"/>
    <w:semiHidden/>
    <w:locked/>
    <w:rsid w:val="00D53AF6"/>
    <w:rPr>
      <w:rFonts w:ascii="Arial" w:hAnsi="Arial" w:cs="Futura Hv"/>
      <w:i/>
      <w:iCs/>
      <w:noProof w:val="0"/>
      <w:sz w:val="26"/>
      <w:szCs w:val="26"/>
      <w:lang w:val="en-US" w:eastAsia="en-US" w:bidi="ar-BH"/>
    </w:rPr>
  </w:style>
  <w:style w:type="character" w:customStyle="1" w:styleId="Heading7Char">
    <w:name w:val="Heading 7 Char"/>
    <w:semiHidden/>
    <w:locked/>
    <w:rsid w:val="00D53AF6"/>
    <w:rPr>
      <w:rFonts w:ascii="Arial" w:hAnsi="Arial" w:cs="Futura Hv"/>
      <w:noProof w:val="0"/>
      <w:sz w:val="24"/>
      <w:szCs w:val="24"/>
      <w:lang w:val="en-US" w:eastAsia="en-US" w:bidi="ar-BH"/>
    </w:rPr>
  </w:style>
  <w:style w:type="character" w:customStyle="1" w:styleId="Heading8Char">
    <w:name w:val="Heading 8 Char"/>
    <w:semiHidden/>
    <w:locked/>
    <w:rsid w:val="00D53AF6"/>
    <w:rPr>
      <w:rFonts w:ascii="Arial" w:hAnsi="Arial" w:cs="Futura Hv"/>
      <w:i/>
      <w:iCs/>
      <w:noProof w:val="0"/>
      <w:sz w:val="24"/>
      <w:szCs w:val="24"/>
      <w:lang w:val="en-US" w:eastAsia="en-US" w:bidi="ar-BH"/>
    </w:rPr>
  </w:style>
  <w:style w:type="character" w:customStyle="1" w:styleId="Heading9Char">
    <w:name w:val="Heading 9 Char"/>
    <w:semiHidden/>
    <w:locked/>
    <w:rsid w:val="00D53AF6"/>
    <w:rPr>
      <w:rFonts w:ascii="Arial" w:hAnsi="Arial" w:cs="Futura Hv"/>
      <w:i/>
      <w:iCs/>
      <w:noProof w:val="0"/>
      <w:sz w:val="21"/>
      <w:szCs w:val="21"/>
      <w:lang w:val="en-US" w:eastAsia="en-US" w:bidi="ar-BH"/>
    </w:rPr>
  </w:style>
  <w:style w:type="paragraph" w:customStyle="1" w:styleId="Normal2">
    <w:name w:val="Normal2"/>
    <w:basedOn w:val="Normal"/>
    <w:rsid w:val="00D53AF6"/>
    <w:pPr>
      <w:ind w:left="1701"/>
    </w:pPr>
  </w:style>
  <w:style w:type="paragraph" w:styleId="BodyText">
    <w:name w:val="Body Text"/>
    <w:basedOn w:val="Normal"/>
    <w:rsid w:val="00D53AF6"/>
    <w:pPr>
      <w:spacing w:line="240" w:lineRule="atLeast"/>
      <w:ind w:left="0"/>
    </w:pPr>
    <w:rPr>
      <w:color w:val="000000"/>
    </w:rPr>
  </w:style>
  <w:style w:type="character" w:customStyle="1" w:styleId="BodyTextChar">
    <w:name w:val="Body Text Char"/>
    <w:semiHidden/>
    <w:locked/>
    <w:rsid w:val="00D53AF6"/>
    <w:rPr>
      <w:rFonts w:cs="Futura Hv"/>
      <w:sz w:val="26"/>
      <w:szCs w:val="26"/>
      <w:lang w:bidi="ar-BH"/>
    </w:rPr>
  </w:style>
  <w:style w:type="character" w:styleId="Hyperlink">
    <w:name w:val="Hyperlink"/>
    <w:uiPriority w:val="99"/>
    <w:rsid w:val="00D53AF6"/>
    <w:rPr>
      <w:rFonts w:cs="Times New Roman"/>
      <w:color w:val="0000FF"/>
      <w:u w:val="single"/>
    </w:rPr>
  </w:style>
  <w:style w:type="paragraph" w:customStyle="1" w:styleId="HPHeading1">
    <w:name w:val="HP Heading 1"/>
    <w:basedOn w:val="Normal"/>
    <w:rsid w:val="00D53AF6"/>
    <w:pPr>
      <w:keepLines w:val="0"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lear" w:pos="7655"/>
      </w:tabs>
      <w:spacing w:after="200" w:line="240" w:lineRule="atLeast"/>
      <w:ind w:left="0"/>
      <w:outlineLvl w:val="0"/>
    </w:pPr>
    <w:rPr>
      <w:rFonts w:ascii="Futura Hv" w:hAnsi="Futura Hv" w:cs="Times New Roman"/>
      <w:color w:val="000080"/>
      <w:sz w:val="24"/>
      <w:szCs w:val="24"/>
      <w:lang w:bidi="ar-SA"/>
    </w:rPr>
  </w:style>
  <w:style w:type="paragraph" w:customStyle="1" w:styleId="Default">
    <w:name w:val="Default"/>
    <w:rsid w:val="00D53AF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paragraph" w:customStyle="1" w:styleId="CM51">
    <w:name w:val="CM51"/>
    <w:basedOn w:val="Default"/>
    <w:next w:val="Default"/>
    <w:rsid w:val="00D53AF6"/>
    <w:pPr>
      <w:spacing w:after="108"/>
    </w:pPr>
    <w:rPr>
      <w:rFonts w:cs="Times New Roman"/>
      <w:color w:val="auto"/>
    </w:rPr>
  </w:style>
  <w:style w:type="paragraph" w:customStyle="1" w:styleId="CM46">
    <w:name w:val="CM46"/>
    <w:basedOn w:val="Default"/>
    <w:next w:val="Default"/>
    <w:rsid w:val="00D53AF6"/>
    <w:pPr>
      <w:spacing w:after="205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rsid w:val="00D53AF6"/>
    <w:rPr>
      <w:rFonts w:cs="Times New Roman"/>
      <w:color w:val="auto"/>
    </w:rPr>
  </w:style>
  <w:style w:type="paragraph" w:customStyle="1" w:styleId="CM60">
    <w:name w:val="CM60"/>
    <w:basedOn w:val="Default"/>
    <w:next w:val="Default"/>
    <w:rsid w:val="00D53AF6"/>
    <w:pPr>
      <w:spacing w:after="55"/>
    </w:pPr>
    <w:rPr>
      <w:rFonts w:cs="Times New Roman"/>
      <w:color w:val="auto"/>
    </w:rPr>
  </w:style>
  <w:style w:type="paragraph" w:customStyle="1" w:styleId="CM54">
    <w:name w:val="CM54"/>
    <w:basedOn w:val="Default"/>
    <w:next w:val="Default"/>
    <w:rsid w:val="00D53AF6"/>
    <w:pPr>
      <w:spacing w:after="320"/>
    </w:pPr>
    <w:rPr>
      <w:rFonts w:cs="Times New Roman"/>
      <w:color w:val="auto"/>
    </w:rPr>
  </w:style>
  <w:style w:type="paragraph" w:customStyle="1" w:styleId="Normal3">
    <w:name w:val="Normal3"/>
    <w:basedOn w:val="Normal"/>
    <w:rsid w:val="00D53AF6"/>
    <w:pPr>
      <w:ind w:left="2552"/>
    </w:pPr>
  </w:style>
  <w:style w:type="paragraph" w:customStyle="1" w:styleId="Normal4">
    <w:name w:val="Normal4"/>
    <w:basedOn w:val="Normal"/>
    <w:rsid w:val="00D53AF6"/>
    <w:pPr>
      <w:ind w:left="3402"/>
    </w:pPr>
  </w:style>
  <w:style w:type="paragraph" w:styleId="TOC1">
    <w:name w:val="toc 1"/>
    <w:basedOn w:val="Normal"/>
    <w:next w:val="Normal"/>
    <w:uiPriority w:val="39"/>
    <w:rsid w:val="00D53AF6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lear" w:pos="7655"/>
      </w:tabs>
      <w:spacing w:before="120" w:after="120"/>
      <w:ind w:left="0"/>
    </w:pPr>
    <w:rPr>
      <w:rFonts w:cs="Times New Roman"/>
      <w:b/>
      <w:bCs/>
      <w:caps/>
      <w:sz w:val="20"/>
      <w:szCs w:val="20"/>
    </w:rPr>
  </w:style>
  <w:style w:type="paragraph" w:customStyle="1" w:styleId="HPHeading2">
    <w:name w:val="HP Heading 2"/>
    <w:basedOn w:val="HPHeading1"/>
    <w:rsid w:val="00D53AF6"/>
    <w:pPr>
      <w:ind w:left="1152"/>
      <w:outlineLvl w:val="1"/>
    </w:pPr>
  </w:style>
  <w:style w:type="paragraph" w:customStyle="1" w:styleId="HPBodyText">
    <w:name w:val="HP Body Text"/>
    <w:basedOn w:val="Normal"/>
    <w:rsid w:val="00D53AF6"/>
    <w:pPr>
      <w:keepLines w:val="0"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lear" w:pos="7655"/>
      </w:tabs>
      <w:spacing w:after="200" w:line="220" w:lineRule="atLeast"/>
      <w:ind w:left="2304"/>
    </w:pPr>
    <w:rPr>
      <w:rFonts w:ascii="Futura Bk" w:hAnsi="Futura Bk" w:cs="Times New Roman"/>
      <w:szCs w:val="24"/>
      <w:lang w:bidi="ar-SA"/>
    </w:rPr>
  </w:style>
  <w:style w:type="paragraph" w:customStyle="1" w:styleId="CM56">
    <w:name w:val="CM56"/>
    <w:basedOn w:val="Default"/>
    <w:next w:val="Default"/>
    <w:rsid w:val="00D53AF6"/>
    <w:pPr>
      <w:spacing w:after="430"/>
    </w:pPr>
    <w:rPr>
      <w:rFonts w:cs="Times New Roman"/>
      <w:color w:val="auto"/>
    </w:rPr>
  </w:style>
  <w:style w:type="paragraph" w:customStyle="1" w:styleId="CM58">
    <w:name w:val="CM58"/>
    <w:basedOn w:val="Default"/>
    <w:next w:val="Default"/>
    <w:rsid w:val="00D53AF6"/>
    <w:pPr>
      <w:spacing w:after="573"/>
    </w:pPr>
    <w:rPr>
      <w:rFonts w:cs="Times New Roman"/>
      <w:color w:val="auto"/>
    </w:rPr>
  </w:style>
  <w:style w:type="paragraph" w:customStyle="1" w:styleId="CM55">
    <w:name w:val="CM55"/>
    <w:basedOn w:val="Default"/>
    <w:next w:val="Default"/>
    <w:rsid w:val="00D53AF6"/>
    <w:pPr>
      <w:spacing w:after="245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rsid w:val="00D53AF6"/>
    <w:rPr>
      <w:rFonts w:cs="Times New Roman"/>
      <w:color w:val="auto"/>
    </w:rPr>
  </w:style>
  <w:style w:type="paragraph" w:customStyle="1" w:styleId="CM44">
    <w:name w:val="CM44"/>
    <w:basedOn w:val="Default"/>
    <w:next w:val="Default"/>
    <w:rsid w:val="00D53AF6"/>
    <w:pPr>
      <w:spacing w:after="635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D53AF6"/>
    <w:pPr>
      <w:spacing w:line="226" w:lineRule="atLeast"/>
    </w:pPr>
    <w:rPr>
      <w:rFonts w:cs="Times New Roman"/>
      <w:color w:val="auto"/>
    </w:rPr>
  </w:style>
  <w:style w:type="paragraph" w:styleId="BodyText2">
    <w:name w:val="Body Text 2"/>
    <w:basedOn w:val="Normal"/>
    <w:rsid w:val="00D53AF6"/>
    <w:pPr>
      <w:ind w:left="0"/>
    </w:pPr>
    <w:rPr>
      <w:i/>
      <w:color w:val="0000FF"/>
    </w:rPr>
  </w:style>
  <w:style w:type="paragraph" w:styleId="BalloonText">
    <w:name w:val="Balloon Text"/>
    <w:basedOn w:val="Normal"/>
    <w:semiHidden/>
    <w:rsid w:val="00D53AF6"/>
    <w:rPr>
      <w:rFonts w:ascii="Tahoma" w:hAnsi="Tahoma" w:cs="Courier New"/>
      <w:sz w:val="16"/>
      <w:szCs w:val="16"/>
    </w:rPr>
  </w:style>
  <w:style w:type="character" w:customStyle="1" w:styleId="BalloonTextChar">
    <w:name w:val="Balloon Text Char"/>
    <w:semiHidden/>
    <w:locked/>
    <w:rsid w:val="00D53AF6"/>
    <w:rPr>
      <w:rFonts w:cs="Times New Roman"/>
      <w:sz w:val="2"/>
      <w:lang w:bidi="ar-BH"/>
    </w:rPr>
  </w:style>
  <w:style w:type="paragraph" w:styleId="Header">
    <w:name w:val="header"/>
    <w:aliases w:val="ho,header odd,Alt Header,Heading 11,h,index"/>
    <w:basedOn w:val="Normal"/>
    <w:rsid w:val="00D53AF6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lear" w:pos="7655"/>
        <w:tab w:val="center" w:pos="4320"/>
        <w:tab w:val="right" w:pos="8640"/>
      </w:tabs>
    </w:pPr>
  </w:style>
  <w:style w:type="character" w:customStyle="1" w:styleId="HeaderChar">
    <w:name w:val="Header Char"/>
    <w:aliases w:val="ho Char,header odd Char,Alt Header Char,Heading 11 Char,h Char,index Char"/>
    <w:semiHidden/>
    <w:locked/>
    <w:rsid w:val="00D53AF6"/>
    <w:rPr>
      <w:rFonts w:cs="Futura Hv"/>
      <w:sz w:val="26"/>
      <w:szCs w:val="26"/>
      <w:lang w:bidi="ar-BH"/>
    </w:rPr>
  </w:style>
  <w:style w:type="paragraph" w:styleId="Footer">
    <w:name w:val="footer"/>
    <w:basedOn w:val="Normal"/>
    <w:uiPriority w:val="99"/>
    <w:rsid w:val="00D53AF6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lear" w:pos="7655"/>
        <w:tab w:val="center" w:pos="4320"/>
        <w:tab w:val="right" w:pos="8640"/>
      </w:tabs>
    </w:pPr>
  </w:style>
  <w:style w:type="character" w:customStyle="1" w:styleId="FooterChar">
    <w:name w:val="Footer Char"/>
    <w:uiPriority w:val="99"/>
    <w:locked/>
    <w:rsid w:val="00D53AF6"/>
    <w:rPr>
      <w:rFonts w:cs="Futura Hv"/>
      <w:sz w:val="26"/>
      <w:szCs w:val="26"/>
      <w:lang w:bidi="ar-BH"/>
    </w:rPr>
  </w:style>
  <w:style w:type="character" w:styleId="PageNumber">
    <w:name w:val="page number"/>
    <w:rsid w:val="00D53AF6"/>
    <w:rPr>
      <w:rFonts w:cs="Times New Roman"/>
    </w:rPr>
  </w:style>
  <w:style w:type="paragraph" w:styleId="TOC2">
    <w:name w:val="toc 2"/>
    <w:basedOn w:val="Normal"/>
    <w:next w:val="Normal"/>
    <w:autoRedefine/>
    <w:uiPriority w:val="39"/>
    <w:rsid w:val="00D53AF6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lear" w:pos="7655"/>
      </w:tabs>
      <w:ind w:left="220"/>
    </w:pPr>
    <w:rPr>
      <w:rFonts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D53AF6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lear" w:pos="7655"/>
      </w:tabs>
      <w:ind w:left="440"/>
    </w:pPr>
    <w:rPr>
      <w:rFonts w:cs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D53AF6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lear" w:pos="7655"/>
      </w:tabs>
      <w:ind w:left="660"/>
    </w:pPr>
    <w:rPr>
      <w:rFonts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53AF6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lear" w:pos="7655"/>
      </w:tabs>
      <w:ind w:left="88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53AF6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lear" w:pos="7655"/>
      </w:tabs>
      <w:ind w:left="11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53AF6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lear" w:pos="7655"/>
      </w:tabs>
      <w:ind w:left="132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53AF6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lear" w:pos="7655"/>
      </w:tabs>
      <w:ind w:left="154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53AF6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lear" w:pos="7655"/>
      </w:tabs>
      <w:ind w:left="1760"/>
    </w:pPr>
    <w:rPr>
      <w:rFonts w:cs="Times New Roman"/>
      <w:sz w:val="18"/>
      <w:szCs w:val="18"/>
    </w:rPr>
  </w:style>
  <w:style w:type="paragraph" w:customStyle="1" w:styleId="CM59">
    <w:name w:val="CM59"/>
    <w:basedOn w:val="Default"/>
    <w:next w:val="Default"/>
    <w:rsid w:val="00D53AF6"/>
    <w:pPr>
      <w:spacing w:after="768"/>
    </w:pPr>
    <w:rPr>
      <w:rFonts w:cs="Times New Roman"/>
      <w:color w:val="auto"/>
    </w:rPr>
  </w:style>
  <w:style w:type="paragraph" w:customStyle="1" w:styleId="CM57">
    <w:name w:val="CM57"/>
    <w:basedOn w:val="Default"/>
    <w:next w:val="Default"/>
    <w:rsid w:val="00D53AF6"/>
    <w:pPr>
      <w:spacing w:after="475"/>
    </w:pPr>
    <w:rPr>
      <w:rFonts w:cs="Times New Roman"/>
      <w:color w:val="auto"/>
    </w:rPr>
  </w:style>
  <w:style w:type="paragraph" w:styleId="PlainText">
    <w:name w:val="Plain Text"/>
    <w:basedOn w:val="Normal"/>
    <w:rsid w:val="00D53AF6"/>
    <w:pPr>
      <w:keepLines w:val="0"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lear" w:pos="7655"/>
      </w:tabs>
      <w:ind w:left="0"/>
    </w:pPr>
    <w:rPr>
      <w:rFonts w:ascii="Courier New" w:hAnsi="Courier New" w:cs="Times New Roman"/>
      <w:noProof/>
      <w:sz w:val="20"/>
      <w:szCs w:val="20"/>
      <w:lang w:bidi="ar-SA"/>
    </w:rPr>
  </w:style>
  <w:style w:type="character" w:customStyle="1" w:styleId="PlainTextChar">
    <w:name w:val="Plain Text Char"/>
    <w:semiHidden/>
    <w:locked/>
    <w:rsid w:val="00D53AF6"/>
    <w:rPr>
      <w:rFonts w:ascii="Courier New" w:hAnsi="Courier New" w:cs="Wingdings"/>
      <w:sz w:val="20"/>
      <w:szCs w:val="20"/>
      <w:lang w:bidi="ar-BH"/>
    </w:rPr>
  </w:style>
  <w:style w:type="paragraph" w:styleId="TableofFigures">
    <w:name w:val="table of figures"/>
    <w:basedOn w:val="Normal"/>
    <w:next w:val="Normal"/>
    <w:semiHidden/>
    <w:rsid w:val="00D53AF6"/>
    <w:pPr>
      <w:keepLines w:val="0"/>
      <w:widowControl w:val="0"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lear" w:pos="7655"/>
      </w:tabs>
      <w:ind w:left="440" w:hanging="440"/>
      <w:jc w:val="both"/>
    </w:pPr>
    <w:rPr>
      <w:rFonts w:ascii="Verdana" w:hAnsi="Verdana" w:cs="Times New Roman"/>
      <w:color w:val="333399"/>
      <w:sz w:val="20"/>
      <w:szCs w:val="20"/>
      <w:lang w:eastAsia="fr-FR" w:bidi="ar-SA"/>
    </w:rPr>
  </w:style>
  <w:style w:type="paragraph" w:styleId="Caption">
    <w:name w:val="caption"/>
    <w:basedOn w:val="Normal"/>
    <w:next w:val="Normal"/>
    <w:qFormat/>
    <w:rsid w:val="00D53AF6"/>
    <w:rPr>
      <w:b/>
      <w:bCs/>
      <w:sz w:val="20"/>
      <w:szCs w:val="20"/>
    </w:rPr>
  </w:style>
  <w:style w:type="paragraph" w:styleId="BodyTextIndent2">
    <w:name w:val="Body Text Indent 2"/>
    <w:basedOn w:val="Normal"/>
    <w:rsid w:val="00D53AF6"/>
    <w:pPr>
      <w:spacing w:after="120" w:line="480" w:lineRule="auto"/>
      <w:ind w:left="360"/>
    </w:pPr>
  </w:style>
  <w:style w:type="character" w:customStyle="1" w:styleId="BodyTextIndent2Char">
    <w:name w:val="Body Text Indent 2 Char"/>
    <w:semiHidden/>
    <w:locked/>
    <w:rsid w:val="00D53AF6"/>
    <w:rPr>
      <w:rFonts w:cs="Futura Hv"/>
      <w:sz w:val="26"/>
      <w:szCs w:val="26"/>
      <w:lang w:bidi="ar-BH"/>
    </w:rPr>
  </w:style>
  <w:style w:type="paragraph" w:customStyle="1" w:styleId="TOCBase">
    <w:name w:val="TOC Base"/>
    <w:basedOn w:val="Normal"/>
    <w:rsid w:val="00D53AF6"/>
    <w:pPr>
      <w:keepLines w:val="0"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lear" w:pos="7655"/>
        <w:tab w:val="right" w:leader="dot" w:pos="6480"/>
      </w:tabs>
      <w:spacing w:after="240" w:line="240" w:lineRule="atLeast"/>
      <w:ind w:left="0"/>
    </w:pPr>
    <w:rPr>
      <w:rFonts w:ascii="Arial" w:hAnsi="Arial" w:cs="Times New Roman"/>
      <w:spacing w:val="-5"/>
      <w:sz w:val="20"/>
      <w:szCs w:val="20"/>
      <w:lang w:bidi="ar-SA"/>
    </w:rPr>
  </w:style>
  <w:style w:type="character" w:styleId="CommentReference">
    <w:name w:val="annotation reference"/>
    <w:semiHidden/>
    <w:locked/>
    <w:rsid w:val="00D53AF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semiHidden/>
    <w:locked/>
    <w:rsid w:val="00D53AF6"/>
    <w:pPr>
      <w:keepLines w:val="0"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lear" w:pos="7655"/>
      </w:tabs>
      <w:ind w:left="0"/>
    </w:pPr>
    <w:rPr>
      <w:rFonts w:cs="Times New Roman"/>
      <w:sz w:val="20"/>
      <w:szCs w:val="20"/>
      <w:lang w:bidi="ar-SA"/>
    </w:rPr>
  </w:style>
  <w:style w:type="character" w:customStyle="1" w:styleId="CommentTextChar">
    <w:name w:val="Comment Text Char"/>
    <w:semiHidden/>
    <w:locked/>
    <w:rsid w:val="00D53AF6"/>
    <w:rPr>
      <w:rFonts w:cs="Futura Hv"/>
      <w:sz w:val="20"/>
      <w:szCs w:val="20"/>
      <w:lang w:bidi="ar-BH"/>
    </w:rPr>
  </w:style>
  <w:style w:type="paragraph" w:styleId="BodyTextIndent">
    <w:name w:val="Body Text Indent"/>
    <w:basedOn w:val="Normal"/>
    <w:locked/>
    <w:rsid w:val="00D53AF6"/>
    <w:pPr>
      <w:spacing w:after="120"/>
      <w:ind w:left="360"/>
    </w:pPr>
  </w:style>
  <w:style w:type="character" w:customStyle="1" w:styleId="BodyTextIndentChar">
    <w:name w:val="Body Text Indent Char"/>
    <w:semiHidden/>
    <w:locked/>
    <w:rsid w:val="00D53AF6"/>
    <w:rPr>
      <w:rFonts w:cs="Futura Hv"/>
      <w:sz w:val="26"/>
      <w:szCs w:val="26"/>
      <w:lang w:bidi="ar-BH"/>
    </w:rPr>
  </w:style>
  <w:style w:type="character" w:customStyle="1" w:styleId="NichtaufgelsteErwhnung">
    <w:name w:val="Nicht aufgelöste Erwähnung"/>
    <w:uiPriority w:val="99"/>
    <w:semiHidden/>
    <w:unhideWhenUsed/>
    <w:rsid w:val="007C4C25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rsid w:val="00FF43F0"/>
    <w:pPr>
      <w:keepLines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</w:tabs>
      <w:ind w:left="851"/>
    </w:pPr>
    <w:rPr>
      <w:rFonts w:cs="Futura Hv"/>
      <w:b/>
      <w:bCs/>
      <w:lang w:bidi="ar-BH"/>
    </w:rPr>
  </w:style>
  <w:style w:type="character" w:customStyle="1" w:styleId="CommentTextChar1">
    <w:name w:val="Comment Text Char1"/>
    <w:link w:val="CommentText"/>
    <w:semiHidden/>
    <w:rsid w:val="00FF43F0"/>
    <w:rPr>
      <w:lang w:val="en-US" w:eastAsia="en-US"/>
    </w:rPr>
  </w:style>
  <w:style w:type="character" w:customStyle="1" w:styleId="CommentSubjectChar">
    <w:name w:val="Comment Subject Char"/>
    <w:link w:val="CommentSubject"/>
    <w:rsid w:val="00FF43F0"/>
    <w:rPr>
      <w:rFonts w:cs="Futura Hv"/>
      <w:b/>
      <w:bCs/>
      <w:lang w:val="en-US" w:eastAsia="en-US" w:bidi="ar-BH"/>
    </w:rPr>
  </w:style>
  <w:style w:type="paragraph" w:styleId="ListParagraph">
    <w:name w:val="List Paragraph"/>
    <w:basedOn w:val="Normal"/>
    <w:uiPriority w:val="34"/>
    <w:qFormat/>
    <w:rsid w:val="00D428B0"/>
    <w:pPr>
      <w:ind w:left="708"/>
    </w:pPr>
  </w:style>
  <w:style w:type="character" w:styleId="FollowedHyperlink">
    <w:name w:val="FollowedHyperlink"/>
    <w:rsid w:val="00C73D35"/>
    <w:rPr>
      <w:color w:val="954F72"/>
      <w:u w:val="single"/>
    </w:rPr>
  </w:style>
  <w:style w:type="table" w:styleId="TableGrid">
    <w:name w:val="Table Grid"/>
    <w:basedOn w:val="TableNormal"/>
    <w:uiPriority w:val="59"/>
    <w:rsid w:val="00610823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6B5B"/>
    <w:pPr>
      <w:keepLines w:val="0"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lear" w:pos="7655"/>
      </w:tabs>
      <w:spacing w:before="100" w:beforeAutospacing="1" w:after="100" w:afterAutospacing="1"/>
      <w:ind w:left="0"/>
    </w:pPr>
    <w:rPr>
      <w:rFonts w:cs="Times New Roman"/>
      <w:sz w:val="24"/>
      <w:szCs w:val="24"/>
      <w:lang w:val="en-IN" w:eastAsia="en-IN" w:bidi="ar-SA"/>
    </w:rPr>
  </w:style>
  <w:style w:type="character" w:styleId="Strong">
    <w:name w:val="Strong"/>
    <w:uiPriority w:val="22"/>
    <w:qFormat/>
    <w:rsid w:val="004D2C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8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0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2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9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2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37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9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226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7293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6047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3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637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699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8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85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5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7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6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35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3428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4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0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56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1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1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09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7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49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41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7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099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5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https://lh4.googleusercontent.com/egCIfg9M6RhRiK1p-0cn73TPZQ7XGB2hGCN1bRQ3hs4wGzdjWsuo0IQwEq7at-fHaG711_FMIGpqbf36UT9jV9MvtAXXo6cEzlYijEBb6oY7TDkamFv76uF-4MhVPwfBwKDfdYW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41AFD4926DA4FA16AD5893C1367CE" ma:contentTypeVersion="1" ma:contentTypeDescription="Create a new document." ma:contentTypeScope="" ma:versionID="836118b1ebd14fb4ff6af9d8902ac74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FE742-E53A-44C2-B2D7-3D386CD693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9A2DF6-7BDD-4871-9F84-90D71D86F7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8B5265-E240-4122-9C10-6D7A6A79785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5BBCC0C-9059-43CD-94F5-3426070F4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Feasibility Assessment</vt:lpstr>
      <vt:lpstr>Feasibility Assessment</vt:lpstr>
    </vt:vector>
  </TitlesOfParts>
  <Company>Devoteam Middle East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Assessment</dc:title>
  <dc:subject/>
  <dc:creator>YESSER</dc:creator>
  <cp:keywords/>
  <cp:lastModifiedBy>VEDANT DIWAN</cp:lastModifiedBy>
  <cp:revision>2</cp:revision>
  <cp:lastPrinted>2019-11-24T12:33:00Z</cp:lastPrinted>
  <dcterms:created xsi:type="dcterms:W3CDTF">2019-12-04T20:50:00Z</dcterms:created>
  <dcterms:modified xsi:type="dcterms:W3CDTF">2019-12-04T20:50:00Z</dcterms:modified>
</cp:coreProperties>
</file>